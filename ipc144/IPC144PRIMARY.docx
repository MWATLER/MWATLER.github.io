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B5F8A" w14:textId="06694CCA" w:rsidR="00693E00" w:rsidRDefault="005C52EF" w:rsidP="005C52EF">
      <w:pPr>
        <w:spacing w:after="0"/>
        <w:ind w:right="5"/>
        <w:rPr>
          <w:rFonts w:ascii="Arial" w:eastAsia="Arial" w:hAnsi="Arial" w:cs="Arial"/>
          <w:b/>
          <w:sz w:val="32"/>
        </w:rPr>
      </w:pPr>
      <w:r>
        <w:rPr>
          <w:noProof/>
        </w:rPr>
        <w:drawing>
          <wp:inline distT="0" distB="0" distL="0" distR="0" wp14:anchorId="6709E272" wp14:editId="78390E1A">
            <wp:extent cx="4992333" cy="544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ware-design-data-science-h1.png"/>
                    <pic:cNvPicPr/>
                  </pic:nvPicPr>
                  <pic:blipFill>
                    <a:blip r:embed="rId11">
                      <a:extLst>
                        <a:ext uri="{28A0092B-C50C-407E-A947-70E740481C1C}">
                          <a14:useLocalDpi xmlns:a14="http://schemas.microsoft.com/office/drawing/2010/main" val="0"/>
                        </a:ext>
                      </a:extLst>
                    </a:blip>
                    <a:stretch>
                      <a:fillRect/>
                    </a:stretch>
                  </pic:blipFill>
                  <pic:spPr>
                    <a:xfrm>
                      <a:off x="0" y="0"/>
                      <a:ext cx="4994899" cy="545110"/>
                    </a:xfrm>
                    <a:prstGeom prst="rect">
                      <a:avLst/>
                    </a:prstGeom>
                  </pic:spPr>
                </pic:pic>
              </a:graphicData>
            </a:graphic>
          </wp:inline>
        </w:drawing>
      </w:r>
    </w:p>
    <w:p w14:paraId="1B51E513" w14:textId="5C0AEE1C" w:rsidR="009247DD" w:rsidRDefault="009247DD" w:rsidP="00D406FE">
      <w:pPr>
        <w:spacing w:after="0"/>
        <w:ind w:right="757"/>
      </w:pPr>
    </w:p>
    <w:p w14:paraId="053A0925" w14:textId="77777777" w:rsidR="009247DD" w:rsidRDefault="00693B75">
      <w:pPr>
        <w:pStyle w:val="Heading1"/>
        <w:ind w:left="10" w:right="0"/>
      </w:pPr>
      <w:r>
        <w:t xml:space="preserve">Course Addendum </w:t>
      </w:r>
    </w:p>
    <w:p w14:paraId="1E7D7A67" w14:textId="752A119B" w:rsidR="009247DD" w:rsidRDefault="0022775A">
      <w:pPr>
        <w:spacing w:after="0"/>
        <w:ind w:left="10"/>
      </w:pPr>
      <w:r>
        <w:rPr>
          <w:noProof/>
        </w:rPr>
        <mc:AlternateContent>
          <mc:Choice Requires="wpg">
            <w:drawing>
              <wp:inline distT="0" distB="0" distL="0" distR="0" wp14:anchorId="174AA75E" wp14:editId="47AEA099">
                <wp:extent cx="5950585" cy="12654"/>
                <wp:effectExtent l="0" t="0" r="12065" b="6985"/>
                <wp:docPr id="3926" name="Group 3926"/>
                <wp:cNvGraphicFramePr/>
                <a:graphic xmlns:a="http://schemas.openxmlformats.org/drawingml/2006/main">
                  <a:graphicData uri="http://schemas.microsoft.com/office/word/2010/wordprocessingGroup">
                    <wpg:wgp>
                      <wpg:cNvGrpSpPr/>
                      <wpg:grpSpPr>
                        <a:xfrm>
                          <a:off x="0" y="0"/>
                          <a:ext cx="5950585" cy="12654"/>
                          <a:chOff x="0" y="0"/>
                          <a:chExt cx="5972175" cy="12700"/>
                        </a:xfrm>
                      </wpg:grpSpPr>
                      <wps:wsp>
                        <wps:cNvPr id="59" name="Shape 59"/>
                        <wps:cNvSpPr/>
                        <wps:spPr>
                          <a:xfrm>
                            <a:off x="0" y="0"/>
                            <a:ext cx="5972175" cy="0"/>
                          </a:xfrm>
                          <a:custGeom>
                            <a:avLst/>
                            <a:gdLst/>
                            <a:ahLst/>
                            <a:cxnLst/>
                            <a:rect l="0" t="0" r="0" b="0"/>
                            <a:pathLst>
                              <a:path w="5972175">
                                <a:moveTo>
                                  <a:pt x="0" y="0"/>
                                </a:moveTo>
                                <a:lnTo>
                                  <a:pt x="59721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9A622E" id="Group 3926" o:spid="_x0000_s1026" style="width:468.55pt;height:1pt;mso-position-horizontal-relative:char;mso-position-vertical-relative:line" coordsize="5972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">
                <v:shape id="Shape 59" o:spid="_x0000_s1027" style="position:absolute;width:59721;height:0;visibility:visible;mso-wrap-style:square;v-text-anchor:top" coordsize="5972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" path="m,l5972175,e" filled="f" strokeweight="1pt">
                  <v:stroke miterlimit="66585f" joinstyle="miter"/>
                  <v:path arrowok="t" textboxrect="0,0,5972175,0"/>
                </v:shape>
                <w10:anchorlock/>
              </v:group>
            </w:pict>
          </mc:Fallback>
        </mc:AlternateContent>
      </w:r>
    </w:p>
    <w:p w14:paraId="4ECD9077" w14:textId="16EC8175" w:rsidR="009247DD" w:rsidRPr="004E2560" w:rsidRDefault="00693B75" w:rsidP="00F176E7">
      <w:pPr>
        <w:tabs>
          <w:tab w:val="left" w:pos="1620"/>
          <w:tab w:val="left" w:pos="3510"/>
          <w:tab w:val="center" w:pos="4922"/>
          <w:tab w:val="left" w:pos="6840"/>
          <w:tab w:val="left" w:pos="7830"/>
        </w:tabs>
        <w:spacing w:after="0"/>
        <w:ind w:left="-5"/>
        <w:rPr>
          <w:rFonts w:ascii="Arial" w:eastAsia="Arial" w:hAnsi="Arial" w:cs="Arial"/>
          <w:b/>
          <w:sz w:val="24"/>
          <w:szCs w:val="24"/>
        </w:rPr>
      </w:pPr>
      <w:r w:rsidRPr="004E2560">
        <w:rPr>
          <w:rFonts w:ascii="Arial" w:eastAsia="Arial" w:hAnsi="Arial" w:cs="Arial"/>
          <w:sz w:val="24"/>
          <w:szCs w:val="24"/>
        </w:rPr>
        <w:t>Semester</w:t>
      </w:r>
      <w:r w:rsidRPr="004E2560">
        <w:rPr>
          <w:rFonts w:ascii="Arial" w:eastAsia="Arial" w:hAnsi="Arial" w:cs="Arial"/>
          <w:b/>
          <w:sz w:val="24"/>
          <w:szCs w:val="24"/>
        </w:rPr>
        <w:t xml:space="preserve">:   </w:t>
      </w:r>
      <w:r w:rsidR="00C02F12">
        <w:rPr>
          <w:rFonts w:ascii="Arial" w:eastAsia="Arial" w:hAnsi="Arial" w:cs="Arial"/>
          <w:b/>
          <w:sz w:val="24"/>
          <w:szCs w:val="24"/>
        </w:rPr>
        <w:tab/>
      </w:r>
      <w:r w:rsidR="003A73FE">
        <w:rPr>
          <w:rFonts w:ascii="Arial" w:eastAsia="Arial" w:hAnsi="Arial" w:cs="Arial"/>
          <w:b/>
          <w:sz w:val="24"/>
          <w:szCs w:val="24"/>
        </w:rPr>
        <w:t>Fa</w:t>
      </w:r>
      <w:r w:rsidR="00DB33BA">
        <w:rPr>
          <w:rFonts w:ascii="Arial" w:eastAsia="Arial" w:hAnsi="Arial" w:cs="Arial"/>
          <w:b/>
          <w:sz w:val="24"/>
          <w:szCs w:val="24"/>
        </w:rPr>
        <w:t>ll</w:t>
      </w:r>
      <w:r w:rsidR="003A73FE" w:rsidRPr="004E2560">
        <w:rPr>
          <w:rFonts w:ascii="Arial" w:eastAsia="Arial" w:hAnsi="Arial" w:cs="Arial"/>
          <w:b/>
          <w:sz w:val="24"/>
          <w:szCs w:val="24"/>
        </w:rPr>
        <w:t xml:space="preserve"> </w:t>
      </w:r>
      <w:r w:rsidR="00987550" w:rsidRPr="004E2560">
        <w:rPr>
          <w:rFonts w:ascii="Arial" w:eastAsia="Arial" w:hAnsi="Arial" w:cs="Arial"/>
          <w:b/>
          <w:sz w:val="24"/>
          <w:szCs w:val="24"/>
        </w:rPr>
        <w:t>202</w:t>
      </w:r>
      <w:r w:rsidR="00184D5F">
        <w:rPr>
          <w:rFonts w:ascii="Arial" w:eastAsia="Arial" w:hAnsi="Arial" w:cs="Arial"/>
          <w:b/>
          <w:sz w:val="24"/>
          <w:szCs w:val="24"/>
        </w:rPr>
        <w:t>2</w:t>
      </w:r>
      <w:r w:rsidR="00A40C74" w:rsidRPr="004E2560">
        <w:rPr>
          <w:rFonts w:ascii="Arial" w:eastAsia="Arial" w:hAnsi="Arial" w:cs="Arial"/>
          <w:b/>
          <w:sz w:val="24"/>
          <w:szCs w:val="24"/>
        </w:rPr>
        <w:tab/>
      </w:r>
      <w:r w:rsidRPr="004E2560">
        <w:rPr>
          <w:rFonts w:ascii="Arial" w:eastAsia="Arial" w:hAnsi="Arial" w:cs="Arial"/>
          <w:sz w:val="24"/>
          <w:szCs w:val="24"/>
        </w:rPr>
        <w:t>Subject Code:</w:t>
      </w:r>
      <w:r w:rsidR="00CE2104" w:rsidRPr="004E2560">
        <w:rPr>
          <w:rFonts w:ascii="Arial" w:eastAsia="Arial" w:hAnsi="Arial" w:cs="Arial"/>
          <w:sz w:val="24"/>
          <w:szCs w:val="24"/>
        </w:rPr>
        <w:t xml:space="preserve"> </w:t>
      </w:r>
      <w:r w:rsidR="00CE2104" w:rsidRPr="00184D5F">
        <w:rPr>
          <w:rFonts w:ascii="Arial" w:eastAsia="Arial" w:hAnsi="Arial" w:cs="Arial"/>
          <w:b/>
          <w:bCs/>
          <w:sz w:val="24"/>
          <w:szCs w:val="24"/>
        </w:rPr>
        <w:t>IPC144</w:t>
      </w:r>
      <w:r w:rsidR="00A40C74" w:rsidRPr="004E2560">
        <w:rPr>
          <w:rFonts w:ascii="Arial" w:eastAsia="Arial" w:hAnsi="Arial" w:cs="Arial"/>
          <w:b/>
          <w:sz w:val="24"/>
          <w:szCs w:val="24"/>
        </w:rPr>
        <w:tab/>
      </w:r>
      <w:r w:rsidRPr="004E2560">
        <w:rPr>
          <w:rFonts w:ascii="Arial" w:eastAsia="Arial" w:hAnsi="Arial" w:cs="Arial"/>
          <w:sz w:val="24"/>
          <w:szCs w:val="24"/>
        </w:rPr>
        <w:t>Section</w:t>
      </w:r>
      <w:r w:rsidR="00A40C74" w:rsidRPr="004E2560">
        <w:rPr>
          <w:rFonts w:ascii="Arial" w:eastAsia="Arial" w:hAnsi="Arial" w:cs="Arial"/>
          <w:b/>
          <w:sz w:val="24"/>
          <w:szCs w:val="24"/>
        </w:rPr>
        <w:t>:</w:t>
      </w:r>
      <w:r w:rsidR="00F176E7">
        <w:rPr>
          <w:rFonts w:ascii="Arial" w:eastAsia="Arial" w:hAnsi="Arial" w:cs="Arial"/>
          <w:b/>
          <w:sz w:val="24"/>
          <w:szCs w:val="24"/>
        </w:rPr>
        <w:tab/>
      </w:r>
      <w:del w:id="0" w:author="Miguel Watler" w:date="2022-09-01T21:38:00Z">
        <w:r w:rsidR="00184D5F" w:rsidRPr="006A1D28" w:rsidDel="000B11C7">
          <w:rPr>
            <w:rFonts w:ascii="Arial" w:eastAsia="Arial" w:hAnsi="Arial" w:cs="Arial"/>
            <w:b/>
            <w:sz w:val="24"/>
            <w:szCs w:val="24"/>
            <w:highlight w:val="yellow"/>
          </w:rPr>
          <w:delText>???</w:delText>
        </w:r>
      </w:del>
    </w:p>
    <w:p w14:paraId="35F5B6B1" w14:textId="10A4D6D8" w:rsidR="009247DD" w:rsidRPr="004E2560" w:rsidRDefault="00A40C74" w:rsidP="00F176E7">
      <w:pPr>
        <w:tabs>
          <w:tab w:val="left" w:pos="1620"/>
          <w:tab w:val="left" w:pos="7830"/>
        </w:tabs>
        <w:spacing w:after="0"/>
        <w:ind w:left="5" w:hanging="10"/>
        <w:rPr>
          <w:rFonts w:ascii="Arial" w:hAnsi="Arial" w:cs="Arial"/>
          <w:sz w:val="24"/>
          <w:szCs w:val="24"/>
        </w:rPr>
      </w:pPr>
      <w:r w:rsidRPr="004E2560">
        <w:rPr>
          <w:rFonts w:ascii="Arial" w:eastAsia="Arial" w:hAnsi="Arial" w:cs="Arial"/>
          <w:sz w:val="24"/>
          <w:szCs w:val="24"/>
        </w:rPr>
        <w:t>Subject Title:</w:t>
      </w:r>
      <w:r w:rsidR="00CE2104" w:rsidRPr="004E2560">
        <w:rPr>
          <w:rFonts w:ascii="Arial" w:eastAsia="Arial" w:hAnsi="Arial" w:cs="Arial"/>
          <w:sz w:val="24"/>
          <w:szCs w:val="24"/>
        </w:rPr>
        <w:t xml:space="preserve"> </w:t>
      </w:r>
      <w:r w:rsidR="00C02F12">
        <w:rPr>
          <w:rFonts w:ascii="Arial" w:eastAsia="Arial" w:hAnsi="Arial" w:cs="Arial"/>
          <w:sz w:val="24"/>
          <w:szCs w:val="24"/>
        </w:rPr>
        <w:tab/>
      </w:r>
      <w:r w:rsidR="00CE2104" w:rsidRPr="006A1D28">
        <w:rPr>
          <w:rFonts w:ascii="Arial" w:eastAsia="Arial" w:hAnsi="Arial" w:cs="Arial"/>
          <w:b/>
          <w:bCs/>
          <w:sz w:val="24"/>
          <w:szCs w:val="24"/>
        </w:rPr>
        <w:t>Introduction to Programming using C</w:t>
      </w:r>
    </w:p>
    <w:p w14:paraId="71AABB72" w14:textId="16461C85" w:rsidR="009247DD" w:rsidRPr="004E2560" w:rsidRDefault="00693B75" w:rsidP="00F176E7">
      <w:pPr>
        <w:tabs>
          <w:tab w:val="left" w:pos="1620"/>
          <w:tab w:val="left" w:pos="6840"/>
          <w:tab w:val="left" w:pos="7830"/>
        </w:tabs>
        <w:spacing w:after="0"/>
        <w:ind w:left="5" w:hanging="10"/>
        <w:rPr>
          <w:rFonts w:ascii="Arial" w:hAnsi="Arial" w:cs="Arial"/>
          <w:b/>
          <w:sz w:val="24"/>
          <w:szCs w:val="24"/>
        </w:rPr>
      </w:pPr>
      <w:r w:rsidRPr="004E2560">
        <w:rPr>
          <w:rFonts w:ascii="Arial" w:eastAsia="Arial" w:hAnsi="Arial" w:cs="Arial"/>
          <w:sz w:val="24"/>
          <w:szCs w:val="24"/>
        </w:rPr>
        <w:t xml:space="preserve">Professor: </w:t>
      </w:r>
      <w:r w:rsidR="006A1D28">
        <w:rPr>
          <w:rFonts w:ascii="Arial" w:eastAsia="Arial" w:hAnsi="Arial" w:cs="Arial"/>
          <w:sz w:val="24"/>
          <w:szCs w:val="24"/>
        </w:rPr>
        <w:tab/>
      </w:r>
      <w:ins w:id="1" w:author="Miguel Watler" w:date="2022-09-01T21:35:00Z">
        <w:r w:rsidR="000B11C7" w:rsidRPr="000B11C7">
          <w:rPr>
            <w:rFonts w:ascii="Arial" w:eastAsia="Arial" w:hAnsi="Arial" w:cs="Arial"/>
            <w:b/>
            <w:bCs/>
            <w:sz w:val="24"/>
            <w:szCs w:val="24"/>
            <w:rPrChange w:id="2" w:author="Miguel Watler" w:date="2022-09-01T21:35:00Z">
              <w:rPr>
                <w:rFonts w:ascii="Arial" w:eastAsia="Arial" w:hAnsi="Arial" w:cs="Arial"/>
                <w:b/>
                <w:bCs/>
                <w:sz w:val="24"/>
                <w:szCs w:val="24"/>
                <w:highlight w:val="yellow"/>
              </w:rPr>
            </w:rPrChange>
          </w:rPr>
          <w:t>Miguel Watler</w:t>
        </w:r>
      </w:ins>
      <w:del w:id="3" w:author="Miguel Watler" w:date="2022-09-01T21:35:00Z">
        <w:r w:rsidR="001D020D" w:rsidRPr="0043444C" w:rsidDel="000B11C7">
          <w:rPr>
            <w:rFonts w:ascii="Arial" w:eastAsia="Arial" w:hAnsi="Arial" w:cs="Arial"/>
            <w:b/>
            <w:bCs/>
            <w:sz w:val="24"/>
            <w:szCs w:val="24"/>
            <w:highlight w:val="yellow"/>
          </w:rPr>
          <w:delText xml:space="preserve">Your </w:delText>
        </w:r>
        <w:r w:rsidR="00C02F12" w:rsidRPr="0043444C" w:rsidDel="000B11C7">
          <w:rPr>
            <w:rFonts w:ascii="Arial" w:eastAsia="Arial" w:hAnsi="Arial" w:cs="Arial"/>
            <w:b/>
            <w:bCs/>
            <w:sz w:val="24"/>
            <w:szCs w:val="24"/>
            <w:highlight w:val="yellow"/>
          </w:rPr>
          <w:delText>N</w:delText>
        </w:r>
        <w:r w:rsidR="001D020D" w:rsidRPr="0043444C" w:rsidDel="000B11C7">
          <w:rPr>
            <w:rFonts w:ascii="Arial" w:eastAsia="Arial" w:hAnsi="Arial" w:cs="Arial"/>
            <w:b/>
            <w:bCs/>
            <w:sz w:val="24"/>
            <w:szCs w:val="24"/>
            <w:highlight w:val="yellow"/>
          </w:rPr>
          <w:delText>ame</w:delText>
        </w:r>
      </w:del>
      <w:r w:rsidR="00A40C74" w:rsidRPr="004E2560">
        <w:rPr>
          <w:rFonts w:ascii="Arial" w:eastAsia="Arial" w:hAnsi="Arial" w:cs="Arial"/>
          <w:b/>
          <w:sz w:val="24"/>
          <w:szCs w:val="24"/>
        </w:rPr>
        <w:tab/>
      </w:r>
      <w:r w:rsidRPr="004E2560">
        <w:rPr>
          <w:rFonts w:ascii="Arial" w:eastAsia="Arial" w:hAnsi="Arial" w:cs="Arial"/>
          <w:sz w:val="24"/>
          <w:szCs w:val="24"/>
        </w:rPr>
        <w:t>Office</w:t>
      </w:r>
      <w:r w:rsidR="00A40C74" w:rsidRPr="004E2560">
        <w:rPr>
          <w:rFonts w:ascii="Arial" w:eastAsia="Arial" w:hAnsi="Arial" w:cs="Arial"/>
          <w:b/>
          <w:sz w:val="24"/>
          <w:szCs w:val="24"/>
        </w:rPr>
        <w:t>:</w:t>
      </w:r>
      <w:r w:rsidR="00E545F8" w:rsidRPr="004E2560">
        <w:rPr>
          <w:rFonts w:ascii="Arial" w:eastAsia="Arial" w:hAnsi="Arial" w:cs="Arial"/>
          <w:b/>
          <w:sz w:val="24"/>
          <w:szCs w:val="24"/>
        </w:rPr>
        <w:t xml:space="preserve"> </w:t>
      </w:r>
      <w:r w:rsidR="00F176E7">
        <w:rPr>
          <w:rFonts w:ascii="Arial" w:eastAsia="Arial" w:hAnsi="Arial" w:cs="Arial"/>
          <w:b/>
          <w:sz w:val="24"/>
          <w:szCs w:val="24"/>
        </w:rPr>
        <w:tab/>
      </w:r>
      <w:del w:id="4" w:author="Miguel Watler" w:date="2022-09-01T21:37:00Z">
        <w:r w:rsidR="00DD5DBF" w:rsidRPr="00DD5DBF" w:rsidDel="000B11C7">
          <w:rPr>
            <w:rFonts w:ascii="Arial" w:eastAsia="Arial" w:hAnsi="Arial" w:cs="Arial"/>
            <w:b/>
            <w:sz w:val="24"/>
            <w:szCs w:val="24"/>
            <w:highlight w:val="yellow"/>
          </w:rPr>
          <w:delText>Your Office Location</w:delText>
        </w:r>
      </w:del>
    </w:p>
    <w:p w14:paraId="60654F71" w14:textId="06AAB056" w:rsidR="009247DD" w:rsidRPr="004E2560" w:rsidRDefault="00693B75" w:rsidP="00F176E7">
      <w:pPr>
        <w:tabs>
          <w:tab w:val="left" w:pos="1620"/>
          <w:tab w:val="left" w:pos="6840"/>
          <w:tab w:val="left" w:pos="7830"/>
        </w:tabs>
        <w:spacing w:after="0"/>
        <w:ind w:left="5" w:hanging="10"/>
        <w:rPr>
          <w:rFonts w:ascii="Arial" w:hAnsi="Arial" w:cs="Arial"/>
          <w:b/>
          <w:sz w:val="24"/>
          <w:szCs w:val="24"/>
        </w:rPr>
      </w:pPr>
      <w:r w:rsidRPr="000B11C7">
        <w:rPr>
          <w:rFonts w:ascii="Arial" w:eastAsia="Arial" w:hAnsi="Arial" w:cs="Arial"/>
          <w:sz w:val="24"/>
          <w:szCs w:val="24"/>
          <w:lang w:val="fr-FR"/>
          <w:rPrChange w:id="5" w:author="Miguel Watler" w:date="2022-09-01T21:37:00Z">
            <w:rPr>
              <w:rFonts w:ascii="Arial" w:eastAsia="Arial" w:hAnsi="Arial" w:cs="Arial"/>
              <w:sz w:val="24"/>
              <w:szCs w:val="24"/>
            </w:rPr>
          </w:rPrChange>
        </w:rPr>
        <w:t xml:space="preserve">E-mail: </w:t>
      </w:r>
      <w:r w:rsidR="006A1D28" w:rsidRPr="000B11C7">
        <w:rPr>
          <w:rFonts w:ascii="Arial" w:eastAsia="Arial" w:hAnsi="Arial" w:cs="Arial"/>
          <w:sz w:val="24"/>
          <w:szCs w:val="24"/>
          <w:lang w:val="fr-FR"/>
          <w:rPrChange w:id="6" w:author="Miguel Watler" w:date="2022-09-01T21:37:00Z">
            <w:rPr>
              <w:rFonts w:ascii="Arial" w:eastAsia="Arial" w:hAnsi="Arial" w:cs="Arial"/>
              <w:sz w:val="24"/>
              <w:szCs w:val="24"/>
            </w:rPr>
          </w:rPrChange>
        </w:rPr>
        <w:tab/>
      </w:r>
      <w:del w:id="7" w:author="Miguel Watler" w:date="2022-09-01T21:37:00Z">
        <w:r w:rsidR="003A73FE" w:rsidRPr="000B11C7" w:rsidDel="000B11C7">
          <w:rPr>
            <w:rFonts w:ascii="Arial" w:eastAsia="Arial" w:hAnsi="Arial" w:cs="Arial"/>
            <w:b/>
            <w:bCs/>
            <w:sz w:val="24"/>
            <w:szCs w:val="24"/>
            <w:highlight w:val="yellow"/>
            <w:lang w:val="fr-FR"/>
            <w:rPrChange w:id="8" w:author="Miguel Watler" w:date="2022-09-01T21:37:00Z">
              <w:rPr>
                <w:rFonts w:ascii="Arial" w:eastAsia="Arial" w:hAnsi="Arial" w:cs="Arial"/>
                <w:b/>
                <w:bCs/>
                <w:sz w:val="24"/>
                <w:szCs w:val="24"/>
                <w:highlight w:val="yellow"/>
              </w:rPr>
            </w:rPrChange>
          </w:rPr>
          <w:delText xml:space="preserve">Your </w:delText>
        </w:r>
        <w:r w:rsidR="00C02F12" w:rsidRPr="000B11C7" w:rsidDel="000B11C7">
          <w:rPr>
            <w:rFonts w:ascii="Arial" w:eastAsia="Arial" w:hAnsi="Arial" w:cs="Arial"/>
            <w:b/>
            <w:bCs/>
            <w:sz w:val="24"/>
            <w:szCs w:val="24"/>
            <w:highlight w:val="yellow"/>
            <w:lang w:val="fr-FR"/>
            <w:rPrChange w:id="9" w:author="Miguel Watler" w:date="2022-09-01T21:37:00Z">
              <w:rPr>
                <w:rFonts w:ascii="Arial" w:eastAsia="Arial" w:hAnsi="Arial" w:cs="Arial"/>
                <w:b/>
                <w:bCs/>
                <w:sz w:val="24"/>
                <w:szCs w:val="24"/>
                <w:highlight w:val="yellow"/>
              </w:rPr>
            </w:rPrChange>
          </w:rPr>
          <w:delText>E</w:delText>
        </w:r>
        <w:r w:rsidR="003A73FE" w:rsidRPr="000B11C7" w:rsidDel="000B11C7">
          <w:rPr>
            <w:rFonts w:ascii="Arial" w:eastAsia="Arial" w:hAnsi="Arial" w:cs="Arial"/>
            <w:b/>
            <w:bCs/>
            <w:sz w:val="24"/>
            <w:szCs w:val="24"/>
            <w:highlight w:val="yellow"/>
            <w:lang w:val="fr-FR"/>
            <w:rPrChange w:id="10" w:author="Miguel Watler" w:date="2022-09-01T21:37:00Z">
              <w:rPr>
                <w:rFonts w:ascii="Arial" w:eastAsia="Arial" w:hAnsi="Arial" w:cs="Arial"/>
                <w:b/>
                <w:bCs/>
                <w:sz w:val="24"/>
                <w:szCs w:val="24"/>
                <w:highlight w:val="yellow"/>
              </w:rPr>
            </w:rPrChange>
          </w:rPr>
          <w:delText>mail</w:delText>
        </w:r>
      </w:del>
      <w:ins w:id="11" w:author="Miguel Watler" w:date="2022-09-01T21:37:00Z">
        <w:r w:rsidR="000B11C7">
          <w:rPr>
            <w:rFonts w:ascii="Arial" w:eastAsia="Arial" w:hAnsi="Arial" w:cs="Arial"/>
            <w:b/>
            <w:bCs/>
            <w:sz w:val="24"/>
            <w:szCs w:val="24"/>
            <w:lang w:val="fr-FR"/>
          </w:rPr>
          <w:t>m</w:t>
        </w:r>
        <w:r w:rsidR="000B11C7" w:rsidRPr="000B11C7">
          <w:rPr>
            <w:rFonts w:ascii="Arial" w:eastAsia="Arial" w:hAnsi="Arial" w:cs="Arial"/>
            <w:b/>
            <w:bCs/>
            <w:sz w:val="24"/>
            <w:szCs w:val="24"/>
            <w:lang w:val="fr-FR"/>
            <w:rPrChange w:id="12" w:author="Miguel Watler" w:date="2022-09-01T21:37:00Z">
              <w:rPr>
                <w:rFonts w:ascii="Arial" w:eastAsia="Arial" w:hAnsi="Arial" w:cs="Arial"/>
                <w:b/>
                <w:bCs/>
                <w:sz w:val="24"/>
                <w:szCs w:val="24"/>
              </w:rPr>
            </w:rPrChange>
          </w:rPr>
          <w:t>iguel.watler@senec</w:t>
        </w:r>
        <w:r w:rsidR="000B11C7">
          <w:rPr>
            <w:rFonts w:ascii="Arial" w:eastAsia="Arial" w:hAnsi="Arial" w:cs="Arial"/>
            <w:b/>
            <w:bCs/>
            <w:sz w:val="24"/>
            <w:szCs w:val="24"/>
            <w:lang w:val="fr-FR"/>
          </w:rPr>
          <w:t>acollege.ca</w:t>
        </w:r>
      </w:ins>
      <w:r w:rsidR="00A40C74" w:rsidRPr="000B11C7">
        <w:rPr>
          <w:rFonts w:ascii="Arial" w:eastAsia="Arial" w:hAnsi="Arial" w:cs="Arial"/>
          <w:b/>
          <w:sz w:val="24"/>
          <w:szCs w:val="24"/>
          <w:lang w:val="fr-FR"/>
          <w:rPrChange w:id="13" w:author="Miguel Watler" w:date="2022-09-01T21:37:00Z">
            <w:rPr>
              <w:rFonts w:ascii="Arial" w:eastAsia="Arial" w:hAnsi="Arial" w:cs="Arial"/>
              <w:b/>
              <w:sz w:val="24"/>
              <w:szCs w:val="24"/>
            </w:rPr>
          </w:rPrChange>
        </w:rPr>
        <w:tab/>
      </w:r>
      <w:r w:rsidRPr="000B11C7">
        <w:rPr>
          <w:rFonts w:ascii="Arial" w:eastAsia="Arial" w:hAnsi="Arial" w:cs="Arial"/>
          <w:sz w:val="24"/>
          <w:szCs w:val="24"/>
          <w:lang w:val="fr-FR"/>
          <w:rPrChange w:id="14" w:author="Miguel Watler" w:date="2022-09-01T21:37:00Z">
            <w:rPr>
              <w:rFonts w:ascii="Arial" w:eastAsia="Arial" w:hAnsi="Arial" w:cs="Arial"/>
              <w:sz w:val="24"/>
              <w:szCs w:val="24"/>
            </w:rPr>
          </w:rPrChange>
        </w:rPr>
        <w:t>Ext</w:t>
      </w:r>
      <w:r w:rsidR="00A40C74" w:rsidRPr="000B11C7">
        <w:rPr>
          <w:rFonts w:ascii="Arial" w:eastAsia="Arial" w:hAnsi="Arial" w:cs="Arial"/>
          <w:b/>
          <w:sz w:val="24"/>
          <w:szCs w:val="24"/>
          <w:lang w:val="fr-FR"/>
          <w:rPrChange w:id="15" w:author="Miguel Watler" w:date="2022-09-01T21:37:00Z">
            <w:rPr>
              <w:rFonts w:ascii="Arial" w:eastAsia="Arial" w:hAnsi="Arial" w:cs="Arial"/>
              <w:b/>
              <w:sz w:val="24"/>
              <w:szCs w:val="24"/>
            </w:rPr>
          </w:rPrChange>
        </w:rPr>
        <w:t>.</w:t>
      </w:r>
      <w:r w:rsidR="00E545F8" w:rsidRPr="000B11C7">
        <w:rPr>
          <w:rFonts w:ascii="Arial" w:eastAsia="Arial" w:hAnsi="Arial" w:cs="Arial"/>
          <w:b/>
          <w:sz w:val="24"/>
          <w:szCs w:val="24"/>
          <w:lang w:val="fr-FR"/>
          <w:rPrChange w:id="16" w:author="Miguel Watler" w:date="2022-09-01T21:37:00Z">
            <w:rPr>
              <w:rFonts w:ascii="Arial" w:eastAsia="Arial" w:hAnsi="Arial" w:cs="Arial"/>
              <w:b/>
              <w:sz w:val="24"/>
              <w:szCs w:val="24"/>
            </w:rPr>
          </w:rPrChange>
        </w:rPr>
        <w:t xml:space="preserve"> </w:t>
      </w:r>
      <w:r w:rsidR="00F176E7" w:rsidRPr="000B11C7">
        <w:rPr>
          <w:rFonts w:ascii="Arial" w:eastAsia="Arial" w:hAnsi="Arial" w:cs="Arial"/>
          <w:b/>
          <w:sz w:val="24"/>
          <w:szCs w:val="24"/>
          <w:lang w:val="fr-FR"/>
          <w:rPrChange w:id="17" w:author="Miguel Watler" w:date="2022-09-01T21:37:00Z">
            <w:rPr>
              <w:rFonts w:ascii="Arial" w:eastAsia="Arial" w:hAnsi="Arial" w:cs="Arial"/>
              <w:b/>
              <w:sz w:val="24"/>
              <w:szCs w:val="24"/>
            </w:rPr>
          </w:rPrChange>
        </w:rPr>
        <w:tab/>
      </w:r>
      <w:del w:id="18" w:author="Miguel Watler" w:date="2022-09-01T21:37:00Z">
        <w:r w:rsidR="00F176E7" w:rsidRPr="00F176E7" w:rsidDel="000B11C7">
          <w:rPr>
            <w:rFonts w:ascii="Arial" w:eastAsia="Arial" w:hAnsi="Arial" w:cs="Arial"/>
            <w:b/>
            <w:sz w:val="24"/>
            <w:szCs w:val="24"/>
            <w:highlight w:val="yellow"/>
          </w:rPr>
          <w:delText>Your Extension</w:delText>
        </w:r>
      </w:del>
    </w:p>
    <w:p w14:paraId="5C4C7E6F" w14:textId="38D2D707" w:rsidR="000B11C7" w:rsidRPr="000B11C7" w:rsidRDefault="00693B75" w:rsidP="000B11C7">
      <w:pPr>
        <w:tabs>
          <w:tab w:val="left" w:pos="1620"/>
          <w:tab w:val="left" w:pos="7830"/>
        </w:tabs>
        <w:spacing w:after="0"/>
        <w:ind w:left="5" w:hanging="10"/>
        <w:rPr>
          <w:rFonts w:ascii="Arial" w:eastAsia="Arial" w:hAnsi="Arial" w:cs="Arial"/>
          <w:b/>
          <w:sz w:val="24"/>
          <w:szCs w:val="24"/>
          <w:rPrChange w:id="19" w:author="Miguel Watler" w:date="2022-09-01T21:37:00Z">
            <w:rPr>
              <w:rFonts w:ascii="Arial" w:hAnsi="Arial" w:cs="Arial"/>
              <w:sz w:val="24"/>
              <w:szCs w:val="24"/>
            </w:rPr>
          </w:rPrChange>
        </w:rPr>
      </w:pPr>
      <w:r w:rsidRPr="004E2560">
        <w:rPr>
          <w:rFonts w:ascii="Arial" w:eastAsia="Arial" w:hAnsi="Arial" w:cs="Arial"/>
          <w:sz w:val="24"/>
          <w:szCs w:val="24"/>
        </w:rPr>
        <w:t>Office Hours</w:t>
      </w:r>
      <w:r w:rsidR="00A40C74" w:rsidRPr="004E2560">
        <w:rPr>
          <w:rFonts w:ascii="Arial" w:eastAsia="Arial" w:hAnsi="Arial" w:cs="Arial"/>
          <w:b/>
          <w:sz w:val="24"/>
          <w:szCs w:val="24"/>
        </w:rPr>
        <w:t>:</w:t>
      </w:r>
      <w:r w:rsidR="00E545F8" w:rsidRPr="004E2560">
        <w:rPr>
          <w:rFonts w:ascii="Arial" w:eastAsia="Arial" w:hAnsi="Arial" w:cs="Arial"/>
          <w:b/>
          <w:sz w:val="24"/>
          <w:szCs w:val="24"/>
        </w:rPr>
        <w:t xml:space="preserve"> </w:t>
      </w:r>
      <w:r w:rsidR="006A1D28">
        <w:rPr>
          <w:rFonts w:ascii="Arial" w:eastAsia="Arial" w:hAnsi="Arial" w:cs="Arial"/>
          <w:b/>
          <w:sz w:val="24"/>
          <w:szCs w:val="24"/>
        </w:rPr>
        <w:tab/>
      </w:r>
      <w:ins w:id="20" w:author="Miguel Watler" w:date="2022-09-01T21:38:00Z">
        <w:r w:rsidR="000B11C7">
          <w:rPr>
            <w:rFonts w:ascii="Arial" w:eastAsia="Arial" w:hAnsi="Arial" w:cs="Arial"/>
            <w:b/>
            <w:sz w:val="24"/>
            <w:szCs w:val="24"/>
          </w:rPr>
          <w:t>Tuesdays &amp; Thursdays 9:50am-11:35am</w:t>
        </w:r>
      </w:ins>
      <w:del w:id="21" w:author="Miguel Watler" w:date="2022-09-01T21:37:00Z">
        <w:r w:rsidR="00C02F12" w:rsidRPr="0043444C" w:rsidDel="000B11C7">
          <w:rPr>
            <w:rFonts w:ascii="Arial" w:eastAsia="Arial" w:hAnsi="Arial" w:cs="Arial"/>
            <w:b/>
            <w:sz w:val="24"/>
            <w:szCs w:val="24"/>
            <w:highlight w:val="yellow"/>
          </w:rPr>
          <w:delText>Your</w:delText>
        </w:r>
        <w:r w:rsidR="00A65BD1" w:rsidRPr="0043444C" w:rsidDel="000B11C7">
          <w:rPr>
            <w:rFonts w:ascii="Arial" w:eastAsia="Arial" w:hAnsi="Arial" w:cs="Arial"/>
            <w:b/>
            <w:sz w:val="24"/>
            <w:szCs w:val="24"/>
            <w:highlight w:val="yellow"/>
          </w:rPr>
          <w:delText xml:space="preserve"> availability</w:delText>
        </w:r>
      </w:del>
    </w:p>
    <w:p w14:paraId="47D2C723" w14:textId="7154709C" w:rsidR="009247DD" w:rsidRPr="00A665DB" w:rsidRDefault="009247DD">
      <w:pPr>
        <w:spacing w:after="0"/>
        <w:rPr>
          <w:rFonts w:ascii="Arial" w:hAnsi="Arial" w:cs="Arial"/>
          <w:sz w:val="24"/>
          <w:szCs w:val="24"/>
        </w:rPr>
      </w:pPr>
    </w:p>
    <w:p w14:paraId="7C2E5670" w14:textId="4F70FE37" w:rsidR="009247DD" w:rsidRPr="00A40C74" w:rsidRDefault="00693B75" w:rsidP="00FE7447">
      <w:pPr>
        <w:tabs>
          <w:tab w:val="left" w:pos="9270"/>
        </w:tabs>
        <w:spacing w:after="0" w:line="360" w:lineRule="auto"/>
        <w:ind w:left="5" w:hanging="10"/>
        <w:rPr>
          <w:rFonts w:ascii="Arial" w:hAnsi="Arial" w:cs="Arial"/>
          <w:sz w:val="24"/>
          <w:szCs w:val="24"/>
          <w:u w:val="single"/>
        </w:rPr>
      </w:pPr>
      <w:r w:rsidRPr="00A665DB">
        <w:rPr>
          <w:rFonts w:ascii="Arial" w:eastAsia="Arial" w:hAnsi="Arial" w:cs="Arial"/>
          <w:sz w:val="24"/>
          <w:szCs w:val="24"/>
        </w:rPr>
        <w:t xml:space="preserve">Approved by:  </w:t>
      </w:r>
      <w:r w:rsidR="00A40C74">
        <w:rPr>
          <w:rFonts w:ascii="Arial" w:eastAsia="Arial" w:hAnsi="Arial" w:cs="Arial"/>
          <w:sz w:val="24"/>
          <w:szCs w:val="24"/>
          <w:u w:val="single"/>
        </w:rPr>
        <w:tab/>
      </w:r>
      <w:r w:rsidR="005E4B00">
        <w:rPr>
          <w:rFonts w:ascii="Arial" w:eastAsia="Arial" w:hAnsi="Arial" w:cs="Arial"/>
          <w:sz w:val="24"/>
          <w:szCs w:val="24"/>
          <w:u w:val="single"/>
        </w:rPr>
        <w:tab/>
      </w:r>
    </w:p>
    <w:p w14:paraId="75FB1CA8" w14:textId="77777777" w:rsidR="005C52EF" w:rsidRPr="00A665DB" w:rsidRDefault="005C52EF" w:rsidP="005C52EF">
      <w:pPr>
        <w:spacing w:after="0"/>
        <w:ind w:left="720" w:firstLine="720"/>
        <w:jc w:val="center"/>
        <w:rPr>
          <w:rFonts w:ascii="Arial" w:eastAsia="Arial" w:hAnsi="Arial" w:cs="Arial"/>
          <w:sz w:val="24"/>
          <w:szCs w:val="24"/>
        </w:rPr>
      </w:pPr>
      <w:r>
        <w:rPr>
          <w:rFonts w:ascii="Arial" w:eastAsia="Arial" w:hAnsi="Arial" w:cs="Arial"/>
          <w:sz w:val="24"/>
          <w:szCs w:val="24"/>
        </w:rPr>
        <w:t>Kathy Dumanski</w:t>
      </w:r>
      <w:r w:rsidRPr="00A665DB">
        <w:rPr>
          <w:rFonts w:ascii="Arial" w:eastAsia="Arial" w:hAnsi="Arial" w:cs="Arial"/>
          <w:sz w:val="24"/>
          <w:szCs w:val="24"/>
        </w:rPr>
        <w:t xml:space="preserve">, Chair, School of </w:t>
      </w:r>
      <w:r>
        <w:rPr>
          <w:rFonts w:ascii="Arial" w:eastAsia="Arial" w:hAnsi="Arial" w:cs="Arial"/>
          <w:sz w:val="24"/>
          <w:szCs w:val="24"/>
        </w:rPr>
        <w:t>Software Design and Data Science</w:t>
      </w:r>
    </w:p>
    <w:p w14:paraId="0C810F98" w14:textId="77777777" w:rsidR="005C52EF" w:rsidRDefault="005C52EF" w:rsidP="005C52EF">
      <w:pPr>
        <w:spacing w:after="0" w:line="240" w:lineRule="auto"/>
        <w:rPr>
          <w:rFonts w:ascii="Arial" w:hAnsi="Arial" w:cs="Arial"/>
          <w:color w:val="auto"/>
          <w:sz w:val="24"/>
          <w:szCs w:val="24"/>
        </w:rPr>
      </w:pPr>
    </w:p>
    <w:p w14:paraId="4392C304" w14:textId="4E400359" w:rsidR="005C52EF" w:rsidRPr="004C5878" w:rsidRDefault="005C52EF" w:rsidP="005C52EF">
      <w:pPr>
        <w:spacing w:after="0" w:line="240" w:lineRule="auto"/>
        <w:rPr>
          <w:rFonts w:ascii="Arial" w:hAnsi="Arial" w:cs="Arial"/>
          <w:color w:val="auto"/>
          <w:sz w:val="24"/>
          <w:szCs w:val="24"/>
        </w:rPr>
      </w:pPr>
      <w:r w:rsidRPr="004C5878">
        <w:rPr>
          <w:rFonts w:ascii="Arial" w:hAnsi="Arial" w:cs="Arial"/>
          <w:color w:val="auto"/>
          <w:sz w:val="24"/>
          <w:szCs w:val="24"/>
        </w:rPr>
        <w:t xml:space="preserve">Please read this addendum to the general </w:t>
      </w:r>
      <w:r>
        <w:rPr>
          <w:rFonts w:ascii="Arial" w:hAnsi="Arial" w:cs="Arial"/>
          <w:color w:val="auto"/>
          <w:sz w:val="24"/>
          <w:szCs w:val="24"/>
        </w:rPr>
        <w:t>course</w:t>
      </w:r>
      <w:r w:rsidRPr="004C5878">
        <w:rPr>
          <w:rFonts w:ascii="Arial" w:hAnsi="Arial" w:cs="Arial"/>
          <w:color w:val="auto"/>
          <w:sz w:val="24"/>
          <w:szCs w:val="24"/>
        </w:rPr>
        <w:t xml:space="preserve"> outline carefully.  It is your guide to the </w:t>
      </w:r>
      <w:r>
        <w:rPr>
          <w:rFonts w:ascii="Arial" w:hAnsi="Arial" w:cs="Arial"/>
          <w:color w:val="auto"/>
          <w:sz w:val="24"/>
          <w:szCs w:val="24"/>
        </w:rPr>
        <w:t>course</w:t>
      </w:r>
      <w:r w:rsidRPr="004C5878">
        <w:rPr>
          <w:rFonts w:ascii="Arial" w:hAnsi="Arial" w:cs="Arial"/>
          <w:color w:val="auto"/>
          <w:sz w:val="24"/>
          <w:szCs w:val="24"/>
        </w:rPr>
        <w:t xml:space="preserve"> require</w:t>
      </w:r>
      <w:r>
        <w:rPr>
          <w:rFonts w:ascii="Arial" w:hAnsi="Arial" w:cs="Arial"/>
          <w:color w:val="auto"/>
          <w:sz w:val="24"/>
          <w:szCs w:val="24"/>
        </w:rPr>
        <w:t>ments and activities</w:t>
      </w:r>
      <w:r w:rsidRPr="004C5878">
        <w:rPr>
          <w:rFonts w:ascii="Arial" w:hAnsi="Arial" w:cs="Arial"/>
          <w:color w:val="auto"/>
          <w:sz w:val="24"/>
          <w:szCs w:val="24"/>
        </w:rPr>
        <w:t>.</w:t>
      </w:r>
    </w:p>
    <w:p w14:paraId="6F9EB952" w14:textId="77777777" w:rsidR="00AB2D01" w:rsidRDefault="00AB2D01" w:rsidP="00AB2D01">
      <w:pPr>
        <w:spacing w:after="0"/>
        <w:rPr>
          <w:rFonts w:ascii="Arial" w:hAnsi="Arial" w:cs="Arial"/>
          <w:sz w:val="24"/>
          <w:szCs w:val="24"/>
        </w:rPr>
      </w:pPr>
    </w:p>
    <w:p w14:paraId="54DCDE4B" w14:textId="0B87B105" w:rsidR="005C52EF" w:rsidRPr="00693E00" w:rsidRDefault="005C52EF" w:rsidP="005C52EF">
      <w:pPr>
        <w:rPr>
          <w:rFonts w:ascii="Arial" w:hAnsi="Arial" w:cs="Arial"/>
          <w:sz w:val="24"/>
          <w:szCs w:val="24"/>
        </w:rPr>
      </w:pPr>
      <w:r w:rsidRPr="00693E00">
        <w:rPr>
          <w:rFonts w:ascii="Arial" w:hAnsi="Arial" w:cs="Arial"/>
          <w:sz w:val="24"/>
          <w:szCs w:val="24"/>
        </w:rPr>
        <w:t xml:space="preserve">Please refer to the course outline for learning outcomes, course description and text and materials. </w:t>
      </w:r>
    </w:p>
    <w:p w14:paraId="5C8D2401" w14:textId="6E20702F" w:rsidR="005C52EF" w:rsidRPr="004C5878" w:rsidRDefault="005C52EF" w:rsidP="005C52EF">
      <w:pPr>
        <w:spacing w:after="0" w:line="240" w:lineRule="auto"/>
        <w:rPr>
          <w:rFonts w:ascii="Arial" w:hAnsi="Arial" w:cs="Arial"/>
          <w:color w:val="auto"/>
          <w:sz w:val="24"/>
          <w:szCs w:val="24"/>
        </w:rPr>
      </w:pPr>
      <w:r w:rsidRPr="00693E00">
        <w:rPr>
          <w:rFonts w:ascii="Arial" w:hAnsi="Arial" w:cs="Arial"/>
          <w:color w:val="auto"/>
          <w:sz w:val="24"/>
          <w:szCs w:val="24"/>
        </w:rPr>
        <w:t xml:space="preserve">Please also visit </w:t>
      </w:r>
      <w:hyperlink r:id="rId12" w:history="1">
        <w:r w:rsidR="0096131E">
          <w:rPr>
            <w:rStyle w:val="Hyperlink"/>
            <w:rFonts w:ascii="Arial" w:hAnsi="Arial" w:cs="Arial"/>
            <w:sz w:val="24"/>
            <w:szCs w:val="24"/>
          </w:rPr>
          <w:t>sdds</w:t>
        </w:r>
        <w:r w:rsidRPr="00680F30">
          <w:rPr>
            <w:rStyle w:val="Hyperlink"/>
            <w:rFonts w:ascii="Arial" w:hAnsi="Arial" w:cs="Arial"/>
            <w:sz w:val="24"/>
            <w:szCs w:val="24"/>
          </w:rPr>
          <w:t>.senecacollege.ca</w:t>
        </w:r>
      </w:hyperlink>
      <w:r w:rsidRPr="00693E00">
        <w:rPr>
          <w:rFonts w:ascii="Arial" w:hAnsi="Arial" w:cs="Arial"/>
          <w:color w:val="auto"/>
          <w:sz w:val="24"/>
          <w:szCs w:val="24"/>
        </w:rPr>
        <w:t xml:space="preserve"> for key information on </w:t>
      </w:r>
      <w:r>
        <w:rPr>
          <w:rFonts w:ascii="Arial" w:hAnsi="Arial" w:cs="Arial"/>
          <w:color w:val="auto"/>
          <w:sz w:val="24"/>
          <w:szCs w:val="24"/>
        </w:rPr>
        <w:t>courses</w:t>
      </w:r>
      <w:r w:rsidRPr="00693E00">
        <w:rPr>
          <w:rFonts w:ascii="Arial" w:hAnsi="Arial" w:cs="Arial"/>
          <w:color w:val="auto"/>
          <w:sz w:val="24"/>
          <w:szCs w:val="24"/>
        </w:rPr>
        <w:t>, graduation requirements, transfer credit, and more from the School of Software Design and Data</w:t>
      </w:r>
      <w:r>
        <w:rPr>
          <w:rFonts w:ascii="Arial" w:hAnsi="Arial" w:cs="Arial"/>
          <w:color w:val="auto"/>
          <w:sz w:val="24"/>
          <w:szCs w:val="24"/>
        </w:rPr>
        <w:t xml:space="preserve"> Science. </w:t>
      </w:r>
    </w:p>
    <w:p w14:paraId="05EBFE8E" w14:textId="2CCB2E73" w:rsidR="005C52EF" w:rsidRDefault="005C52EF" w:rsidP="000A4AC3">
      <w:pPr>
        <w:spacing w:after="0" w:line="240" w:lineRule="auto"/>
        <w:rPr>
          <w:rFonts w:ascii="Arial" w:eastAsia="Arial" w:hAnsi="Arial" w:cs="Arial"/>
          <w:b/>
          <w:sz w:val="24"/>
          <w:szCs w:val="24"/>
        </w:rPr>
      </w:pPr>
    </w:p>
    <w:p w14:paraId="60BD6058" w14:textId="77777777" w:rsidR="005E1D74" w:rsidRPr="00A665DB" w:rsidRDefault="005E1D74" w:rsidP="005E1D74">
      <w:pPr>
        <w:spacing w:after="0" w:line="240" w:lineRule="auto"/>
        <w:ind w:left="5" w:hanging="10"/>
        <w:rPr>
          <w:rFonts w:ascii="Arial" w:eastAsia="Arial" w:hAnsi="Arial" w:cs="Arial"/>
          <w:b/>
          <w:sz w:val="24"/>
          <w:szCs w:val="24"/>
        </w:rPr>
      </w:pPr>
      <w:r>
        <w:rPr>
          <w:rFonts w:ascii="Arial" w:eastAsia="Arial" w:hAnsi="Arial" w:cs="Arial"/>
          <w:b/>
          <w:sz w:val="24"/>
          <w:szCs w:val="24"/>
        </w:rPr>
        <w:t>Assessment Summary</w:t>
      </w:r>
    </w:p>
    <w:p w14:paraId="5C25EDED" w14:textId="77777777" w:rsidR="005E1D74" w:rsidRPr="00A665DB" w:rsidRDefault="005E1D74" w:rsidP="005E1D74">
      <w:pPr>
        <w:spacing w:after="0"/>
        <w:jc w:val="center"/>
        <w:rPr>
          <w:rFonts w:ascii="Arial" w:hAnsi="Arial" w:cs="Arial"/>
          <w:sz w:val="24"/>
          <w:szCs w:val="24"/>
        </w:rPr>
      </w:pPr>
    </w:p>
    <w:p w14:paraId="362594C2" w14:textId="696351C7" w:rsidR="005E1D74" w:rsidRPr="0014120B" w:rsidRDefault="005E1D74" w:rsidP="00D406FE">
      <w:pPr>
        <w:pStyle w:val="NormalWeb"/>
        <w:numPr>
          <w:ilvl w:val="0"/>
          <w:numId w:val="2"/>
        </w:numPr>
        <w:tabs>
          <w:tab w:val="right" w:leader="dot" w:pos="11520"/>
        </w:tabs>
        <w:spacing w:before="0" w:beforeAutospacing="0" w:after="0" w:afterAutospacing="0" w:line="276" w:lineRule="auto"/>
        <w:rPr>
          <w:rFonts w:ascii="Arial" w:hAnsi="Arial" w:cs="Arial"/>
          <w:b/>
          <w:bCs/>
          <w:sz w:val="24"/>
          <w:szCs w:val="24"/>
          <w:u w:val="single"/>
        </w:rPr>
      </w:pPr>
      <w:r w:rsidRPr="0014120B">
        <w:rPr>
          <w:rFonts w:ascii="Arial" w:hAnsi="Arial" w:cs="Arial"/>
          <w:b/>
          <w:bCs/>
          <w:sz w:val="24"/>
          <w:szCs w:val="24"/>
          <w:u w:val="single"/>
        </w:rPr>
        <w:t>Workshops</w:t>
      </w:r>
      <w:r w:rsidRPr="00E03552">
        <w:rPr>
          <w:rFonts w:ascii="Arial" w:hAnsi="Arial" w:cs="Arial"/>
          <w:b/>
          <w:bCs/>
          <w:sz w:val="24"/>
          <w:szCs w:val="24"/>
        </w:rPr>
        <w:t xml:space="preserve"> (</w:t>
      </w:r>
      <w:r w:rsidR="00EC1141" w:rsidRPr="00E03552">
        <w:rPr>
          <w:rFonts w:ascii="Arial" w:hAnsi="Arial" w:cs="Arial"/>
          <w:b/>
          <w:bCs/>
          <w:sz w:val="24"/>
          <w:szCs w:val="24"/>
        </w:rPr>
        <w:t>8</w:t>
      </w:r>
      <w:r w:rsidRPr="00E03552">
        <w:rPr>
          <w:rFonts w:ascii="Arial" w:hAnsi="Arial" w:cs="Arial"/>
          <w:b/>
          <w:bCs/>
          <w:sz w:val="24"/>
          <w:szCs w:val="24"/>
        </w:rPr>
        <w:t>)</w:t>
      </w:r>
      <w:r w:rsidR="007426AC">
        <w:rPr>
          <w:rFonts w:ascii="Arial" w:hAnsi="Arial" w:cs="Arial"/>
          <w:b/>
          <w:bCs/>
          <w:sz w:val="24"/>
          <w:szCs w:val="24"/>
        </w:rPr>
        <w:t xml:space="preserve"> </w:t>
      </w:r>
      <w:r w:rsidR="006655B7" w:rsidRPr="00E03552">
        <w:rPr>
          <w:rFonts w:ascii="Arial" w:hAnsi="Arial" w:cs="Arial"/>
          <w:b/>
          <w:bCs/>
          <w:color w:val="AEAAAA" w:themeColor="background2" w:themeShade="BF"/>
          <w:sz w:val="20"/>
          <w:szCs w:val="20"/>
        </w:rPr>
        <w:tab/>
      </w:r>
      <w:r w:rsidR="00EC1141" w:rsidRPr="00D406FE">
        <w:rPr>
          <w:rFonts w:ascii="Arial" w:hAnsi="Arial" w:cs="Arial"/>
          <w:b/>
          <w:bCs/>
          <w:sz w:val="24"/>
          <w:szCs w:val="24"/>
        </w:rPr>
        <w:t>15</w:t>
      </w:r>
      <w:r w:rsidRPr="00D406FE">
        <w:rPr>
          <w:rFonts w:ascii="Arial" w:hAnsi="Arial" w:cs="Arial"/>
          <w:b/>
          <w:bCs/>
          <w:sz w:val="24"/>
          <w:szCs w:val="24"/>
        </w:rPr>
        <w:t>%</w:t>
      </w:r>
    </w:p>
    <w:p w14:paraId="5AC8B363" w14:textId="77777777" w:rsidR="005E1D74" w:rsidRDefault="005E1D74" w:rsidP="00FE7447">
      <w:pPr>
        <w:pStyle w:val="NormalWeb"/>
        <w:numPr>
          <w:ilvl w:val="1"/>
          <w:numId w:val="2"/>
        </w:numPr>
        <w:spacing w:before="0" w:beforeAutospacing="0" w:after="0" w:afterAutospacing="0" w:line="276" w:lineRule="auto"/>
        <w:rPr>
          <w:rFonts w:ascii="Arial" w:hAnsi="Arial" w:cs="Arial"/>
          <w:sz w:val="24"/>
          <w:szCs w:val="24"/>
        </w:rPr>
      </w:pPr>
      <w:r w:rsidRPr="009456FB">
        <w:rPr>
          <w:rFonts w:ascii="Arial" w:hAnsi="Arial" w:cs="Arial"/>
          <w:sz w:val="24"/>
          <w:szCs w:val="24"/>
          <w:u w:val="single"/>
        </w:rPr>
        <w:t>Each</w:t>
      </w:r>
      <w:r>
        <w:rPr>
          <w:rFonts w:ascii="Arial" w:hAnsi="Arial" w:cs="Arial"/>
          <w:sz w:val="24"/>
          <w:szCs w:val="24"/>
        </w:rPr>
        <w:t xml:space="preserve"> Workshop: </w:t>
      </w:r>
    </w:p>
    <w:p w14:paraId="6096BFCB" w14:textId="77777777" w:rsidR="005E1D74" w:rsidRDefault="005E1D74" w:rsidP="005E1D74">
      <w:pPr>
        <w:pStyle w:val="NormalWeb"/>
        <w:numPr>
          <w:ilvl w:val="2"/>
          <w:numId w:val="2"/>
        </w:numPr>
        <w:tabs>
          <w:tab w:val="left" w:pos="3960"/>
        </w:tabs>
        <w:spacing w:before="0" w:beforeAutospacing="0" w:after="0" w:afterAutospacing="0" w:line="276" w:lineRule="auto"/>
        <w:rPr>
          <w:rFonts w:ascii="Arial" w:hAnsi="Arial" w:cs="Arial"/>
          <w:sz w:val="24"/>
          <w:szCs w:val="24"/>
        </w:rPr>
      </w:pPr>
      <w:r>
        <w:rPr>
          <w:rFonts w:ascii="Arial" w:hAnsi="Arial" w:cs="Arial"/>
          <w:sz w:val="24"/>
          <w:szCs w:val="24"/>
        </w:rPr>
        <w:t>Part 1:</w:t>
      </w:r>
      <w:r>
        <w:rPr>
          <w:rFonts w:ascii="Arial" w:hAnsi="Arial" w:cs="Arial"/>
          <w:sz w:val="24"/>
          <w:szCs w:val="24"/>
        </w:rPr>
        <w:tab/>
        <w:t>10%</w:t>
      </w:r>
    </w:p>
    <w:p w14:paraId="1248BEFE" w14:textId="77777777" w:rsidR="005E1D74" w:rsidRDefault="005E1D74" w:rsidP="005E1D74">
      <w:pPr>
        <w:pStyle w:val="NormalWeb"/>
        <w:numPr>
          <w:ilvl w:val="2"/>
          <w:numId w:val="2"/>
        </w:numPr>
        <w:tabs>
          <w:tab w:val="left" w:pos="3960"/>
        </w:tabs>
        <w:spacing w:before="0" w:beforeAutospacing="0" w:after="0" w:afterAutospacing="0" w:line="276" w:lineRule="auto"/>
        <w:rPr>
          <w:rFonts w:ascii="Arial" w:hAnsi="Arial" w:cs="Arial"/>
          <w:sz w:val="24"/>
          <w:szCs w:val="24"/>
        </w:rPr>
      </w:pPr>
      <w:r>
        <w:rPr>
          <w:rFonts w:ascii="Arial" w:hAnsi="Arial" w:cs="Arial"/>
          <w:sz w:val="24"/>
          <w:szCs w:val="24"/>
        </w:rPr>
        <w:t>Part 2:</w:t>
      </w:r>
      <w:r>
        <w:rPr>
          <w:rFonts w:ascii="Arial" w:hAnsi="Arial" w:cs="Arial"/>
          <w:sz w:val="24"/>
          <w:szCs w:val="24"/>
        </w:rPr>
        <w:tab/>
        <w:t>40%</w:t>
      </w:r>
    </w:p>
    <w:p w14:paraId="0BD3CD80" w14:textId="70C08EBC" w:rsidR="005E1D74" w:rsidRDefault="005E1D74" w:rsidP="005E1D74">
      <w:pPr>
        <w:pStyle w:val="NormalWeb"/>
        <w:numPr>
          <w:ilvl w:val="2"/>
          <w:numId w:val="2"/>
        </w:numPr>
        <w:tabs>
          <w:tab w:val="left" w:pos="3960"/>
        </w:tabs>
        <w:spacing w:before="0" w:beforeAutospacing="0" w:after="0" w:afterAutospacing="0" w:line="276" w:lineRule="auto"/>
        <w:rPr>
          <w:rFonts w:ascii="Arial" w:hAnsi="Arial" w:cs="Arial"/>
          <w:sz w:val="24"/>
          <w:szCs w:val="24"/>
        </w:rPr>
      </w:pPr>
      <w:r>
        <w:rPr>
          <w:rFonts w:ascii="Arial" w:hAnsi="Arial" w:cs="Arial"/>
          <w:sz w:val="24"/>
          <w:szCs w:val="24"/>
        </w:rPr>
        <w:t>Part 2 reflection:</w:t>
      </w:r>
      <w:r>
        <w:rPr>
          <w:rFonts w:ascii="Arial" w:hAnsi="Arial" w:cs="Arial"/>
          <w:sz w:val="24"/>
          <w:szCs w:val="24"/>
        </w:rPr>
        <w:tab/>
        <w:t>50%</w:t>
      </w:r>
    </w:p>
    <w:p w14:paraId="18E1B1E8" w14:textId="77777777" w:rsidR="00CF31E5" w:rsidRDefault="00CF31E5" w:rsidP="00C25A75">
      <w:pPr>
        <w:pStyle w:val="NormalWeb"/>
        <w:tabs>
          <w:tab w:val="left" w:pos="3960"/>
        </w:tabs>
        <w:spacing w:before="0" w:beforeAutospacing="0" w:after="0" w:afterAutospacing="0" w:line="276" w:lineRule="auto"/>
        <w:ind w:left="1440"/>
        <w:rPr>
          <w:rFonts w:ascii="Arial" w:hAnsi="Arial" w:cs="Arial"/>
          <w:sz w:val="24"/>
          <w:szCs w:val="24"/>
        </w:rPr>
      </w:pPr>
    </w:p>
    <w:p w14:paraId="2630AA30" w14:textId="67BDD1A4" w:rsidR="001B08D8" w:rsidRDefault="00C25A75" w:rsidP="00FE7447">
      <w:pPr>
        <w:pStyle w:val="NormalWeb"/>
        <w:tabs>
          <w:tab w:val="left" w:pos="3960"/>
        </w:tabs>
        <w:spacing w:before="0" w:beforeAutospacing="0" w:after="0" w:afterAutospacing="0" w:line="276" w:lineRule="auto"/>
        <w:ind w:left="720" w:right="774"/>
        <w:rPr>
          <w:rFonts w:ascii="Arial" w:hAnsi="Arial" w:cs="Arial"/>
          <w:sz w:val="24"/>
          <w:szCs w:val="24"/>
        </w:rPr>
      </w:pPr>
      <w:r w:rsidRPr="0007409A">
        <w:rPr>
          <w:rFonts w:ascii="Arial" w:hAnsi="Arial" w:cs="Arial"/>
          <w:b/>
          <w:bCs/>
          <w:sz w:val="24"/>
          <w:szCs w:val="24"/>
          <w:u w:val="single"/>
        </w:rPr>
        <w:t>Note</w:t>
      </w:r>
      <w:r>
        <w:rPr>
          <w:rFonts w:ascii="Arial" w:hAnsi="Arial" w:cs="Arial"/>
          <w:sz w:val="24"/>
          <w:szCs w:val="24"/>
        </w:rPr>
        <w:t xml:space="preserve">: although </w:t>
      </w:r>
      <w:r w:rsidR="00B05CAF">
        <w:rPr>
          <w:rFonts w:ascii="Arial" w:hAnsi="Arial" w:cs="Arial"/>
          <w:sz w:val="24"/>
          <w:szCs w:val="24"/>
        </w:rPr>
        <w:t xml:space="preserve">successful completion of the workshops is not required, </w:t>
      </w:r>
      <w:r w:rsidR="00ED5CAC">
        <w:rPr>
          <w:rFonts w:ascii="Arial" w:hAnsi="Arial" w:cs="Arial"/>
          <w:sz w:val="24"/>
          <w:szCs w:val="24"/>
        </w:rPr>
        <w:t>failure</w:t>
      </w:r>
      <w:r w:rsidR="00B05CAF">
        <w:rPr>
          <w:rFonts w:ascii="Arial" w:hAnsi="Arial" w:cs="Arial"/>
          <w:sz w:val="24"/>
          <w:szCs w:val="24"/>
        </w:rPr>
        <w:t xml:space="preserve"> to successfully complete all or most of the works</w:t>
      </w:r>
      <w:r w:rsidR="00ED5CAC">
        <w:rPr>
          <w:rFonts w:ascii="Arial" w:hAnsi="Arial" w:cs="Arial"/>
          <w:sz w:val="24"/>
          <w:szCs w:val="24"/>
        </w:rPr>
        <w:t>h</w:t>
      </w:r>
      <w:r w:rsidR="00B05CAF">
        <w:rPr>
          <w:rFonts w:ascii="Arial" w:hAnsi="Arial" w:cs="Arial"/>
          <w:sz w:val="24"/>
          <w:szCs w:val="24"/>
        </w:rPr>
        <w:t xml:space="preserve">ops will </w:t>
      </w:r>
      <w:r w:rsidR="00975045">
        <w:rPr>
          <w:rFonts w:ascii="Arial" w:hAnsi="Arial" w:cs="Arial"/>
          <w:sz w:val="24"/>
          <w:szCs w:val="24"/>
        </w:rPr>
        <w:t>make it difficult to earn sufficient grades to pass the course</w:t>
      </w:r>
      <w:r w:rsidR="00CF31E5">
        <w:rPr>
          <w:rFonts w:ascii="Arial" w:hAnsi="Arial" w:cs="Arial"/>
          <w:sz w:val="24"/>
          <w:szCs w:val="24"/>
        </w:rPr>
        <w:t>,</w:t>
      </w:r>
      <w:r w:rsidR="00975045">
        <w:rPr>
          <w:rFonts w:ascii="Arial" w:hAnsi="Arial" w:cs="Arial"/>
          <w:sz w:val="24"/>
          <w:szCs w:val="24"/>
        </w:rPr>
        <w:t xml:space="preserve"> </w:t>
      </w:r>
      <w:r w:rsidR="0007409A">
        <w:rPr>
          <w:rFonts w:ascii="Arial" w:hAnsi="Arial" w:cs="Arial"/>
          <w:sz w:val="24"/>
          <w:szCs w:val="24"/>
        </w:rPr>
        <w:t>and</w:t>
      </w:r>
      <w:r w:rsidR="00975045">
        <w:rPr>
          <w:rFonts w:ascii="Arial" w:hAnsi="Arial" w:cs="Arial"/>
          <w:sz w:val="24"/>
          <w:szCs w:val="24"/>
        </w:rPr>
        <w:t xml:space="preserve"> lead to difficulties </w:t>
      </w:r>
      <w:r w:rsidR="00ED5CAC">
        <w:rPr>
          <w:rFonts w:ascii="Arial" w:hAnsi="Arial" w:cs="Arial"/>
          <w:sz w:val="24"/>
          <w:szCs w:val="24"/>
        </w:rPr>
        <w:t>successfully completing the assignment and the midterm and final assessments.</w:t>
      </w:r>
    </w:p>
    <w:p w14:paraId="577F55F4" w14:textId="77777777" w:rsidR="005E1D74" w:rsidRPr="00473E24" w:rsidRDefault="005E1D74" w:rsidP="005E1D74">
      <w:pPr>
        <w:pStyle w:val="NormalWeb"/>
        <w:spacing w:before="0" w:beforeAutospacing="0" w:after="0" w:afterAutospacing="0" w:line="276" w:lineRule="auto"/>
        <w:ind w:left="720"/>
        <w:rPr>
          <w:rFonts w:ascii="Arial" w:hAnsi="Arial" w:cs="Arial"/>
          <w:sz w:val="24"/>
          <w:szCs w:val="24"/>
        </w:rPr>
      </w:pPr>
    </w:p>
    <w:p w14:paraId="7515D67C" w14:textId="25149B46" w:rsidR="005E1D74" w:rsidRPr="00D406FE" w:rsidRDefault="005E1D74" w:rsidP="00D406FE">
      <w:pPr>
        <w:pStyle w:val="NormalWeb"/>
        <w:numPr>
          <w:ilvl w:val="0"/>
          <w:numId w:val="2"/>
        </w:numPr>
        <w:tabs>
          <w:tab w:val="right" w:leader="dot" w:pos="11520"/>
        </w:tabs>
        <w:spacing w:before="0" w:beforeAutospacing="0" w:after="0" w:afterAutospacing="0" w:line="276" w:lineRule="auto"/>
        <w:rPr>
          <w:rFonts w:ascii="Arial" w:hAnsi="Arial" w:cs="Arial"/>
          <w:b/>
          <w:bCs/>
          <w:sz w:val="24"/>
          <w:szCs w:val="24"/>
        </w:rPr>
      </w:pPr>
      <w:r w:rsidRPr="0014120B">
        <w:rPr>
          <w:rFonts w:ascii="Arial" w:hAnsi="Arial" w:cs="Arial"/>
          <w:b/>
          <w:bCs/>
          <w:sz w:val="24"/>
          <w:szCs w:val="24"/>
          <w:u w:val="single"/>
        </w:rPr>
        <w:t>Assignment</w:t>
      </w:r>
      <w:r w:rsidR="00273DC6">
        <w:rPr>
          <w:rFonts w:ascii="Arial" w:hAnsi="Arial" w:cs="Arial"/>
          <w:b/>
          <w:bCs/>
          <w:sz w:val="24"/>
          <w:szCs w:val="24"/>
          <w:u w:val="single"/>
        </w:rPr>
        <w:t>s</w:t>
      </w:r>
      <w:r w:rsidRPr="00E03552">
        <w:rPr>
          <w:rFonts w:ascii="Arial" w:hAnsi="Arial" w:cs="Arial"/>
          <w:b/>
          <w:bCs/>
          <w:sz w:val="24"/>
          <w:szCs w:val="24"/>
        </w:rPr>
        <w:t xml:space="preserve"> (</w:t>
      </w:r>
      <w:r w:rsidR="00323E37" w:rsidRPr="00E03552">
        <w:rPr>
          <w:rFonts w:ascii="Arial" w:hAnsi="Arial" w:cs="Arial"/>
          <w:b/>
          <w:bCs/>
          <w:sz w:val="24"/>
          <w:szCs w:val="24"/>
        </w:rPr>
        <w:t>1</w:t>
      </w:r>
      <w:r w:rsidRPr="00E03552">
        <w:rPr>
          <w:rFonts w:ascii="Arial" w:hAnsi="Arial" w:cs="Arial"/>
          <w:b/>
          <w:bCs/>
          <w:sz w:val="24"/>
          <w:szCs w:val="24"/>
        </w:rPr>
        <w:t>)</w:t>
      </w:r>
      <w:r w:rsidR="007426AC" w:rsidRPr="00E03552">
        <w:rPr>
          <w:rFonts w:ascii="Arial" w:hAnsi="Arial" w:cs="Arial"/>
          <w:b/>
          <w:bCs/>
          <w:sz w:val="24"/>
          <w:szCs w:val="24"/>
        </w:rPr>
        <w:t xml:space="preserve"> </w:t>
      </w:r>
      <w:r w:rsidR="00E03552" w:rsidRPr="00E03552">
        <w:rPr>
          <w:rFonts w:ascii="Arial" w:hAnsi="Arial" w:cs="Arial"/>
          <w:b/>
          <w:bCs/>
          <w:color w:val="AEAAAA" w:themeColor="background2" w:themeShade="BF"/>
          <w:sz w:val="20"/>
          <w:szCs w:val="20"/>
        </w:rPr>
        <w:tab/>
      </w:r>
      <w:r w:rsidRPr="00D406FE">
        <w:rPr>
          <w:rFonts w:ascii="Arial" w:hAnsi="Arial" w:cs="Arial"/>
          <w:b/>
          <w:bCs/>
          <w:sz w:val="24"/>
          <w:szCs w:val="24"/>
        </w:rPr>
        <w:t>2</w:t>
      </w:r>
      <w:r w:rsidR="00323E37" w:rsidRPr="00D406FE">
        <w:rPr>
          <w:rFonts w:ascii="Arial" w:hAnsi="Arial" w:cs="Arial"/>
          <w:b/>
          <w:bCs/>
          <w:sz w:val="24"/>
          <w:szCs w:val="24"/>
        </w:rPr>
        <w:t>5</w:t>
      </w:r>
      <w:r w:rsidRPr="00D406FE">
        <w:rPr>
          <w:rFonts w:ascii="Arial" w:hAnsi="Arial" w:cs="Arial"/>
          <w:b/>
          <w:bCs/>
          <w:sz w:val="24"/>
          <w:szCs w:val="24"/>
        </w:rPr>
        <w:t>%</w:t>
      </w:r>
    </w:p>
    <w:p w14:paraId="61D254E5" w14:textId="1E362B5F" w:rsidR="005E1D74" w:rsidRDefault="00323E37" w:rsidP="005E1D74">
      <w:pPr>
        <w:pStyle w:val="NormalWeb"/>
        <w:numPr>
          <w:ilvl w:val="1"/>
          <w:numId w:val="2"/>
        </w:numPr>
        <w:spacing w:after="0" w:afterAutospacing="0" w:line="276" w:lineRule="auto"/>
        <w:rPr>
          <w:rFonts w:ascii="Arial" w:hAnsi="Arial" w:cs="Arial"/>
          <w:sz w:val="24"/>
          <w:szCs w:val="24"/>
        </w:rPr>
      </w:pPr>
      <w:r>
        <w:rPr>
          <w:rFonts w:ascii="Arial" w:hAnsi="Arial" w:cs="Arial"/>
          <w:sz w:val="24"/>
          <w:szCs w:val="24"/>
        </w:rPr>
        <w:t xml:space="preserve">Milestone </w:t>
      </w:r>
      <w:r w:rsidR="00273DC6">
        <w:rPr>
          <w:rFonts w:ascii="Arial" w:hAnsi="Arial" w:cs="Arial"/>
          <w:sz w:val="24"/>
          <w:szCs w:val="24"/>
        </w:rPr>
        <w:t xml:space="preserve">1 </w:t>
      </w:r>
      <w:r w:rsidR="003F223A">
        <w:rPr>
          <w:rFonts w:ascii="Arial" w:hAnsi="Arial" w:cs="Arial"/>
          <w:sz w:val="24"/>
          <w:szCs w:val="24"/>
        </w:rPr>
        <w:t xml:space="preserve">– </w:t>
      </w:r>
      <w:r>
        <w:rPr>
          <w:rFonts w:ascii="Arial" w:hAnsi="Arial" w:cs="Arial"/>
          <w:sz w:val="24"/>
          <w:szCs w:val="24"/>
        </w:rPr>
        <w:t xml:space="preserve">  5</w:t>
      </w:r>
      <w:r w:rsidR="005E1D74" w:rsidRPr="006B18B7">
        <w:rPr>
          <w:rFonts w:ascii="Arial" w:hAnsi="Arial" w:cs="Arial"/>
          <w:sz w:val="24"/>
          <w:szCs w:val="24"/>
        </w:rPr>
        <w:t>%</w:t>
      </w:r>
    </w:p>
    <w:p w14:paraId="24C1A2ED" w14:textId="6EDBBE8A" w:rsidR="00273DC6" w:rsidRDefault="00323E37" w:rsidP="00323E37">
      <w:pPr>
        <w:pStyle w:val="NormalWeb"/>
        <w:numPr>
          <w:ilvl w:val="1"/>
          <w:numId w:val="2"/>
        </w:numPr>
        <w:spacing w:after="0" w:afterAutospacing="0" w:line="276" w:lineRule="auto"/>
        <w:rPr>
          <w:rFonts w:ascii="Arial" w:hAnsi="Arial" w:cs="Arial"/>
          <w:sz w:val="24"/>
          <w:szCs w:val="24"/>
        </w:rPr>
      </w:pPr>
      <w:r>
        <w:rPr>
          <w:rFonts w:ascii="Arial" w:hAnsi="Arial" w:cs="Arial"/>
          <w:sz w:val="24"/>
          <w:szCs w:val="24"/>
        </w:rPr>
        <w:t xml:space="preserve">Milestone </w:t>
      </w:r>
      <w:r w:rsidR="00273DC6">
        <w:rPr>
          <w:rFonts w:ascii="Arial" w:hAnsi="Arial" w:cs="Arial"/>
          <w:sz w:val="24"/>
          <w:szCs w:val="24"/>
        </w:rPr>
        <w:t xml:space="preserve">2 – </w:t>
      </w:r>
      <w:r>
        <w:rPr>
          <w:rFonts w:ascii="Arial" w:hAnsi="Arial" w:cs="Arial"/>
          <w:sz w:val="24"/>
          <w:szCs w:val="24"/>
        </w:rPr>
        <w:t xml:space="preserve">  5</w:t>
      </w:r>
      <w:r w:rsidR="00273DC6">
        <w:rPr>
          <w:rFonts w:ascii="Arial" w:hAnsi="Arial" w:cs="Arial"/>
          <w:sz w:val="24"/>
          <w:szCs w:val="24"/>
        </w:rPr>
        <w:t>%</w:t>
      </w:r>
    </w:p>
    <w:p w14:paraId="30236573" w14:textId="482BD4CB" w:rsidR="00323E37" w:rsidRPr="005C55D4" w:rsidRDefault="00323E37" w:rsidP="00323E37">
      <w:pPr>
        <w:pStyle w:val="NormalWeb"/>
        <w:numPr>
          <w:ilvl w:val="1"/>
          <w:numId w:val="2"/>
        </w:numPr>
        <w:spacing w:after="0" w:afterAutospacing="0" w:line="276" w:lineRule="auto"/>
        <w:rPr>
          <w:rFonts w:ascii="Arial" w:hAnsi="Arial" w:cs="Arial"/>
          <w:sz w:val="24"/>
          <w:szCs w:val="24"/>
        </w:rPr>
      </w:pPr>
      <w:r>
        <w:rPr>
          <w:rFonts w:ascii="Arial" w:hAnsi="Arial" w:cs="Arial"/>
          <w:sz w:val="24"/>
          <w:szCs w:val="24"/>
        </w:rPr>
        <w:t>Milestone 3 – 15%</w:t>
      </w:r>
    </w:p>
    <w:p w14:paraId="5D0FCD26" w14:textId="77777777" w:rsidR="005E1D74" w:rsidRDefault="005E1D74" w:rsidP="005E1D74">
      <w:pPr>
        <w:pStyle w:val="NormalWeb"/>
        <w:spacing w:before="0" w:beforeAutospacing="0" w:after="0" w:afterAutospacing="0" w:line="276" w:lineRule="auto"/>
        <w:ind w:left="720"/>
        <w:rPr>
          <w:rFonts w:ascii="Arial" w:hAnsi="Arial" w:cs="Arial"/>
          <w:b/>
          <w:bCs/>
          <w:sz w:val="24"/>
          <w:szCs w:val="24"/>
          <w:u w:val="single"/>
        </w:rPr>
      </w:pPr>
    </w:p>
    <w:p w14:paraId="64E82A33" w14:textId="22922337" w:rsidR="005E1D74" w:rsidRPr="006655B7" w:rsidRDefault="00EA7FDF" w:rsidP="00D406FE">
      <w:pPr>
        <w:pStyle w:val="NormalWeb"/>
        <w:numPr>
          <w:ilvl w:val="0"/>
          <w:numId w:val="2"/>
        </w:numPr>
        <w:tabs>
          <w:tab w:val="right" w:leader="dot" w:pos="11520"/>
        </w:tabs>
        <w:spacing w:before="0" w:beforeAutospacing="0" w:line="276" w:lineRule="auto"/>
        <w:rPr>
          <w:rFonts w:ascii="Arial" w:hAnsi="Arial" w:cs="Arial"/>
          <w:sz w:val="24"/>
          <w:szCs w:val="24"/>
        </w:rPr>
      </w:pPr>
      <w:r>
        <w:rPr>
          <w:rFonts w:ascii="Arial" w:hAnsi="Arial" w:cs="Arial"/>
          <w:b/>
          <w:bCs/>
          <w:sz w:val="24"/>
          <w:szCs w:val="24"/>
          <w:u w:val="single"/>
        </w:rPr>
        <w:t>Quizzes</w:t>
      </w:r>
      <w:r w:rsidR="005E1D74" w:rsidRPr="00E03552">
        <w:rPr>
          <w:rFonts w:ascii="Arial" w:hAnsi="Arial" w:cs="Arial"/>
          <w:b/>
          <w:bCs/>
          <w:sz w:val="24"/>
          <w:szCs w:val="24"/>
        </w:rPr>
        <w:t xml:space="preserve"> (min</w:t>
      </w:r>
      <w:r w:rsidRPr="00E03552">
        <w:rPr>
          <w:rFonts w:ascii="Arial" w:hAnsi="Arial" w:cs="Arial"/>
          <w:b/>
          <w:bCs/>
          <w:sz w:val="24"/>
          <w:szCs w:val="24"/>
        </w:rPr>
        <w:t>.</w:t>
      </w:r>
      <w:r w:rsidR="005E1D74" w:rsidRPr="00E03552">
        <w:rPr>
          <w:rFonts w:ascii="Arial" w:hAnsi="Arial" w:cs="Arial"/>
          <w:b/>
          <w:bCs/>
          <w:sz w:val="24"/>
          <w:szCs w:val="24"/>
        </w:rPr>
        <w:t xml:space="preserve"> 1</w:t>
      </w:r>
      <w:r w:rsidR="007C0F79" w:rsidRPr="00E03552">
        <w:rPr>
          <w:rFonts w:ascii="Arial" w:hAnsi="Arial" w:cs="Arial"/>
          <w:b/>
          <w:bCs/>
          <w:sz w:val="24"/>
          <w:szCs w:val="24"/>
        </w:rPr>
        <w:t>2</w:t>
      </w:r>
      <w:r w:rsidR="005E1D74" w:rsidRPr="00E03552">
        <w:rPr>
          <w:rFonts w:ascii="Arial" w:hAnsi="Arial" w:cs="Arial"/>
          <w:b/>
          <w:bCs/>
          <w:sz w:val="24"/>
          <w:szCs w:val="24"/>
        </w:rPr>
        <w:t>)</w:t>
      </w:r>
      <w:r w:rsidR="007426AC" w:rsidRPr="00E03552">
        <w:rPr>
          <w:rFonts w:ascii="Arial" w:hAnsi="Arial" w:cs="Arial"/>
          <w:b/>
          <w:bCs/>
          <w:sz w:val="24"/>
          <w:szCs w:val="24"/>
        </w:rPr>
        <w:t xml:space="preserve"> </w:t>
      </w:r>
      <w:r w:rsidR="00E03552" w:rsidRPr="00E03552">
        <w:rPr>
          <w:rFonts w:ascii="Arial" w:hAnsi="Arial" w:cs="Arial"/>
          <w:b/>
          <w:bCs/>
          <w:color w:val="AEAAAA" w:themeColor="background2" w:themeShade="BF"/>
          <w:sz w:val="20"/>
          <w:szCs w:val="20"/>
        </w:rPr>
        <w:tab/>
      </w:r>
      <w:r w:rsidR="009820C2" w:rsidRPr="00D406FE">
        <w:rPr>
          <w:rFonts w:ascii="Arial" w:hAnsi="Arial" w:cs="Arial"/>
          <w:b/>
          <w:bCs/>
          <w:sz w:val="24"/>
          <w:szCs w:val="24"/>
        </w:rPr>
        <w:t>1</w:t>
      </w:r>
      <w:r w:rsidR="007C0F79" w:rsidRPr="00D406FE">
        <w:rPr>
          <w:rFonts w:ascii="Arial" w:hAnsi="Arial" w:cs="Arial"/>
          <w:b/>
          <w:bCs/>
          <w:sz w:val="24"/>
          <w:szCs w:val="24"/>
        </w:rPr>
        <w:t>5</w:t>
      </w:r>
      <w:r w:rsidR="005E1D74" w:rsidRPr="00D406FE">
        <w:rPr>
          <w:rFonts w:ascii="Arial" w:hAnsi="Arial" w:cs="Arial"/>
          <w:b/>
          <w:bCs/>
          <w:sz w:val="24"/>
          <w:szCs w:val="24"/>
        </w:rPr>
        <w:t>%</w:t>
      </w:r>
      <w:r w:rsidR="005E1D74" w:rsidRPr="006655B7">
        <w:rPr>
          <w:rFonts w:ascii="Arial" w:hAnsi="Arial" w:cs="Arial"/>
          <w:sz w:val="24"/>
          <w:szCs w:val="24"/>
        </w:rPr>
        <w:t xml:space="preserve"> </w:t>
      </w:r>
    </w:p>
    <w:p w14:paraId="39A7D845" w14:textId="2100A791" w:rsidR="005E1D74" w:rsidRPr="001831F5" w:rsidRDefault="005E1D74" w:rsidP="007C0F79">
      <w:pPr>
        <w:pStyle w:val="NormalWeb"/>
        <w:numPr>
          <w:ilvl w:val="1"/>
          <w:numId w:val="2"/>
        </w:numPr>
        <w:spacing w:after="0" w:afterAutospacing="0" w:line="276" w:lineRule="auto"/>
        <w:rPr>
          <w:rFonts w:ascii="Arial" w:hAnsi="Arial" w:cs="Arial"/>
          <w:sz w:val="24"/>
          <w:szCs w:val="24"/>
        </w:rPr>
      </w:pPr>
      <w:r>
        <w:rPr>
          <w:rFonts w:ascii="Arial" w:hAnsi="Arial" w:cs="Arial"/>
          <w:sz w:val="24"/>
          <w:szCs w:val="24"/>
        </w:rPr>
        <w:t>W</w:t>
      </w:r>
      <w:r w:rsidRPr="006B18B7">
        <w:rPr>
          <w:rFonts w:ascii="Arial" w:hAnsi="Arial" w:cs="Arial"/>
          <w:sz w:val="24"/>
          <w:szCs w:val="24"/>
        </w:rPr>
        <w:t>eekly</w:t>
      </w:r>
      <w:r w:rsidR="00BD2CB5">
        <w:rPr>
          <w:rFonts w:ascii="Arial" w:hAnsi="Arial" w:cs="Arial"/>
          <w:sz w:val="24"/>
          <w:szCs w:val="24"/>
        </w:rPr>
        <w:t xml:space="preserve"> in-class</w:t>
      </w:r>
      <w:r w:rsidRPr="006B18B7">
        <w:rPr>
          <w:rFonts w:ascii="Arial" w:hAnsi="Arial" w:cs="Arial"/>
          <w:sz w:val="24"/>
          <w:szCs w:val="24"/>
        </w:rPr>
        <w:t xml:space="preserve"> </w:t>
      </w:r>
      <w:r w:rsidR="007C0F79">
        <w:rPr>
          <w:rFonts w:ascii="Arial" w:hAnsi="Arial" w:cs="Arial"/>
          <w:sz w:val="24"/>
          <w:szCs w:val="24"/>
        </w:rPr>
        <w:t xml:space="preserve">reading/review/walkthrough/logic </w:t>
      </w:r>
      <w:r w:rsidRPr="006B18B7">
        <w:rPr>
          <w:rFonts w:ascii="Arial" w:hAnsi="Arial" w:cs="Arial"/>
          <w:sz w:val="24"/>
          <w:szCs w:val="24"/>
        </w:rPr>
        <w:t xml:space="preserve">exercises </w:t>
      </w:r>
      <w:r>
        <w:rPr>
          <w:rFonts w:ascii="Arial" w:hAnsi="Arial" w:cs="Arial"/>
          <w:sz w:val="24"/>
          <w:szCs w:val="24"/>
        </w:rPr>
        <w:t>(</w:t>
      </w:r>
      <w:r w:rsidRPr="007E2843">
        <w:rPr>
          <w:rFonts w:ascii="Arial" w:hAnsi="Arial" w:cs="Arial"/>
          <w:b/>
          <w:bCs/>
          <w:i/>
          <w:iCs/>
          <w:sz w:val="24"/>
          <w:szCs w:val="24"/>
        </w:rPr>
        <w:t xml:space="preserve">best </w:t>
      </w:r>
      <w:r w:rsidR="00AB142E" w:rsidRPr="007E2843">
        <w:rPr>
          <w:rFonts w:ascii="Arial" w:hAnsi="Arial" w:cs="Arial"/>
          <w:b/>
          <w:bCs/>
          <w:i/>
          <w:iCs/>
          <w:sz w:val="24"/>
          <w:szCs w:val="24"/>
        </w:rPr>
        <w:t>10/12</w:t>
      </w:r>
      <w:r w:rsidRPr="001831F5">
        <w:rPr>
          <w:rFonts w:ascii="Arial" w:hAnsi="Arial" w:cs="Arial"/>
          <w:sz w:val="24"/>
          <w:szCs w:val="24"/>
        </w:rPr>
        <w:t>)</w:t>
      </w:r>
    </w:p>
    <w:p w14:paraId="77209E90" w14:textId="77777777" w:rsidR="005E1D74" w:rsidRPr="00226A2C" w:rsidRDefault="005E1D74" w:rsidP="005E1D74">
      <w:pPr>
        <w:pStyle w:val="NormalWeb"/>
        <w:spacing w:before="0" w:beforeAutospacing="0" w:after="0" w:afterAutospacing="0" w:line="276" w:lineRule="auto"/>
        <w:ind w:left="720"/>
        <w:rPr>
          <w:rFonts w:ascii="Arial" w:hAnsi="Arial" w:cs="Arial"/>
          <w:sz w:val="24"/>
          <w:szCs w:val="24"/>
        </w:rPr>
      </w:pPr>
    </w:p>
    <w:p w14:paraId="396FEFCD" w14:textId="0AE58844" w:rsidR="005E1D74" w:rsidRPr="006655B7" w:rsidRDefault="005E1D74" w:rsidP="00D406FE">
      <w:pPr>
        <w:pStyle w:val="NormalWeb"/>
        <w:numPr>
          <w:ilvl w:val="0"/>
          <w:numId w:val="2"/>
        </w:numPr>
        <w:tabs>
          <w:tab w:val="right" w:leader="dot" w:pos="11520"/>
        </w:tabs>
        <w:spacing w:before="0" w:beforeAutospacing="0" w:after="0" w:afterAutospacing="0" w:line="276" w:lineRule="auto"/>
        <w:rPr>
          <w:rFonts w:ascii="Arial" w:hAnsi="Arial" w:cs="Arial"/>
          <w:sz w:val="24"/>
          <w:szCs w:val="24"/>
        </w:rPr>
      </w:pPr>
      <w:r w:rsidRPr="0014120B">
        <w:rPr>
          <w:rFonts w:ascii="Arial" w:hAnsi="Arial" w:cs="Arial"/>
          <w:b/>
          <w:bCs/>
          <w:sz w:val="24"/>
          <w:szCs w:val="24"/>
          <w:u w:val="single"/>
        </w:rPr>
        <w:t>Test</w:t>
      </w:r>
      <w:r w:rsidR="006655B7" w:rsidRPr="00E03552">
        <w:rPr>
          <w:rFonts w:ascii="Arial" w:hAnsi="Arial" w:cs="Arial"/>
          <w:b/>
          <w:bCs/>
          <w:sz w:val="24"/>
          <w:szCs w:val="24"/>
        </w:rPr>
        <w:t xml:space="preserve"> (midterm)</w:t>
      </w:r>
      <w:r w:rsidR="007426AC" w:rsidRPr="00E03552">
        <w:rPr>
          <w:rFonts w:ascii="Arial" w:hAnsi="Arial" w:cs="Arial"/>
          <w:b/>
          <w:bCs/>
          <w:sz w:val="24"/>
          <w:szCs w:val="24"/>
        </w:rPr>
        <w:t xml:space="preserve"> </w:t>
      </w:r>
      <w:r w:rsidR="00E03552" w:rsidRPr="00E03552">
        <w:rPr>
          <w:rFonts w:ascii="Arial" w:hAnsi="Arial" w:cs="Arial"/>
          <w:b/>
          <w:bCs/>
          <w:color w:val="AEAAAA" w:themeColor="background2" w:themeShade="BF"/>
          <w:sz w:val="20"/>
          <w:szCs w:val="20"/>
        </w:rPr>
        <w:tab/>
      </w:r>
      <w:r w:rsidR="007C0F79" w:rsidRPr="00D406FE">
        <w:rPr>
          <w:rFonts w:ascii="Arial" w:hAnsi="Arial" w:cs="Arial"/>
          <w:b/>
          <w:bCs/>
          <w:sz w:val="24"/>
          <w:szCs w:val="24"/>
        </w:rPr>
        <w:t>15</w:t>
      </w:r>
      <w:r w:rsidRPr="00D406FE">
        <w:rPr>
          <w:rFonts w:ascii="Arial" w:hAnsi="Arial" w:cs="Arial"/>
          <w:b/>
          <w:bCs/>
          <w:sz w:val="24"/>
          <w:szCs w:val="24"/>
        </w:rPr>
        <w:t>%</w:t>
      </w:r>
    </w:p>
    <w:p w14:paraId="164F5E1F" w14:textId="03725310" w:rsidR="005E1D74" w:rsidRDefault="005E1D74" w:rsidP="006655B7">
      <w:pPr>
        <w:pStyle w:val="NormalWeb"/>
        <w:spacing w:before="0" w:beforeAutospacing="0" w:after="0" w:afterAutospacing="0" w:line="276" w:lineRule="auto"/>
        <w:ind w:left="360"/>
        <w:rPr>
          <w:rFonts w:ascii="Arial" w:hAnsi="Arial" w:cs="Arial"/>
          <w:b/>
          <w:bCs/>
          <w:sz w:val="24"/>
          <w:szCs w:val="24"/>
          <w:u w:val="single"/>
        </w:rPr>
      </w:pPr>
    </w:p>
    <w:p w14:paraId="5101536D" w14:textId="71E81E90" w:rsidR="006655B7" w:rsidRDefault="005E1D74" w:rsidP="00D406FE">
      <w:pPr>
        <w:pStyle w:val="NormalWeb"/>
        <w:numPr>
          <w:ilvl w:val="0"/>
          <w:numId w:val="2"/>
        </w:numPr>
        <w:tabs>
          <w:tab w:val="right" w:leader="dot" w:pos="11520"/>
        </w:tabs>
        <w:spacing w:before="0" w:beforeAutospacing="0" w:after="0" w:afterAutospacing="0" w:line="276" w:lineRule="auto"/>
        <w:rPr>
          <w:rFonts w:ascii="Arial" w:hAnsi="Arial" w:cs="Arial"/>
          <w:sz w:val="24"/>
          <w:szCs w:val="24"/>
        </w:rPr>
      </w:pPr>
      <w:r w:rsidRPr="0014120B">
        <w:rPr>
          <w:rFonts w:ascii="Arial" w:hAnsi="Arial" w:cs="Arial"/>
          <w:b/>
          <w:bCs/>
          <w:sz w:val="24"/>
          <w:szCs w:val="24"/>
          <w:u w:val="single"/>
        </w:rPr>
        <w:t>Final Assessment</w:t>
      </w:r>
      <w:r w:rsidR="00E03552" w:rsidRPr="00E03552">
        <w:rPr>
          <w:rFonts w:ascii="Arial" w:hAnsi="Arial" w:cs="Arial"/>
          <w:b/>
          <w:bCs/>
          <w:color w:val="AEAAAA" w:themeColor="background2" w:themeShade="BF"/>
          <w:sz w:val="20"/>
          <w:szCs w:val="20"/>
        </w:rPr>
        <w:tab/>
      </w:r>
      <w:r w:rsidR="00D421C9" w:rsidRPr="00D406FE">
        <w:rPr>
          <w:rFonts w:ascii="Arial" w:hAnsi="Arial" w:cs="Arial"/>
          <w:b/>
          <w:bCs/>
          <w:sz w:val="24"/>
          <w:szCs w:val="24"/>
        </w:rPr>
        <w:t>30</w:t>
      </w:r>
      <w:r w:rsidRPr="00D406FE">
        <w:rPr>
          <w:rFonts w:ascii="Arial" w:hAnsi="Arial" w:cs="Arial"/>
          <w:b/>
          <w:bCs/>
          <w:sz w:val="24"/>
          <w:szCs w:val="24"/>
        </w:rPr>
        <w:t>%</w:t>
      </w:r>
      <w:r w:rsidR="00420250">
        <w:rPr>
          <w:rFonts w:ascii="Arial" w:hAnsi="Arial" w:cs="Arial"/>
          <w:b/>
          <w:bCs/>
          <w:sz w:val="24"/>
          <w:szCs w:val="24"/>
          <w:u w:val="single"/>
        </w:rPr>
        <w:t xml:space="preserve"> </w:t>
      </w:r>
    </w:p>
    <w:p w14:paraId="73B1361A" w14:textId="77777777" w:rsidR="00B352FE" w:rsidRPr="00A665DB" w:rsidRDefault="00B352FE" w:rsidP="00B352FE">
      <w:pPr>
        <w:pStyle w:val="Heading2"/>
        <w:spacing w:line="360" w:lineRule="auto"/>
        <w:ind w:left="5"/>
        <w:rPr>
          <w:szCs w:val="24"/>
        </w:rPr>
      </w:pPr>
      <w:r w:rsidRPr="000E0F87">
        <w:rPr>
          <w:szCs w:val="24"/>
        </w:rPr>
        <w:lastRenderedPageBreak/>
        <w:t>Course Policies</w:t>
      </w:r>
    </w:p>
    <w:p w14:paraId="70757CC0" w14:textId="77777777" w:rsidR="00B352FE" w:rsidRPr="00D406FE" w:rsidRDefault="00B352FE" w:rsidP="00B352FE">
      <w:pPr>
        <w:spacing w:after="0" w:line="240" w:lineRule="auto"/>
        <w:rPr>
          <w:rFonts w:eastAsia="Times New Roman"/>
          <w:sz w:val="24"/>
          <w:szCs w:val="24"/>
        </w:rPr>
      </w:pPr>
      <w:r w:rsidRPr="00323E37">
        <w:rPr>
          <w:rFonts w:ascii="Arial" w:eastAsia="Times New Roman" w:hAnsi="Arial" w:cs="Arial"/>
          <w:sz w:val="24"/>
          <w:szCs w:val="24"/>
          <w:lang w:eastAsia="en-CA"/>
        </w:rPr>
        <w:t xml:space="preserve">To obtain a credit in this subject, a student must have </w:t>
      </w:r>
      <w:r w:rsidRPr="00323E37">
        <w:rPr>
          <w:rFonts w:ascii="Arial" w:eastAsia="Times New Roman" w:hAnsi="Arial" w:cs="Arial"/>
          <w:sz w:val="24"/>
          <w:szCs w:val="24"/>
        </w:rPr>
        <w:t>a passing average for the course and a weighted passing average for the midterm and final assessments.</w:t>
      </w:r>
      <w:r w:rsidRPr="00D406FE">
        <w:rPr>
          <w:rFonts w:eastAsia="Times New Roman"/>
          <w:sz w:val="24"/>
          <w:szCs w:val="24"/>
        </w:rPr>
        <w:t xml:space="preserve">   </w:t>
      </w:r>
    </w:p>
    <w:p w14:paraId="663FD4F3" w14:textId="77777777" w:rsidR="00B352FE" w:rsidRPr="00D406FE" w:rsidRDefault="00B352FE" w:rsidP="00B352FE">
      <w:pPr>
        <w:spacing w:after="0" w:line="240" w:lineRule="auto"/>
        <w:rPr>
          <w:rFonts w:eastAsia="Times New Roman"/>
          <w:sz w:val="24"/>
          <w:szCs w:val="24"/>
        </w:rPr>
      </w:pPr>
    </w:p>
    <w:p w14:paraId="39D94A37" w14:textId="77777777" w:rsidR="00B352FE" w:rsidRPr="00323E37" w:rsidRDefault="00B352FE" w:rsidP="00B352FE">
      <w:pPr>
        <w:spacing w:after="0" w:line="240" w:lineRule="auto"/>
        <w:rPr>
          <w:rFonts w:ascii="Arial" w:eastAsia="Times New Roman" w:hAnsi="Arial" w:cs="Arial"/>
          <w:sz w:val="24"/>
          <w:szCs w:val="24"/>
        </w:rPr>
      </w:pPr>
      <w:bookmarkStart w:id="22" w:name="_Hlk101773806"/>
      <w:r w:rsidRPr="00323E37">
        <w:rPr>
          <w:rFonts w:ascii="Arial" w:eastAsia="Times New Roman" w:hAnsi="Arial" w:cs="Arial"/>
          <w:sz w:val="24"/>
          <w:szCs w:val="24"/>
        </w:rPr>
        <w:t>Workshop and assignment submissions that do not meet specifications and/or instructor expectations may be returned to the student for revision and resubmission at a reduced grade. Reflections will not be read or graded until the associated workshop or assignment is deemed acceptable and graded.</w:t>
      </w:r>
    </w:p>
    <w:p w14:paraId="6000F4F3" w14:textId="77777777" w:rsidR="00B352FE" w:rsidRPr="00323E37" w:rsidRDefault="00B352FE" w:rsidP="00B352FE">
      <w:pPr>
        <w:spacing w:after="0" w:line="240" w:lineRule="auto"/>
        <w:rPr>
          <w:rFonts w:ascii="Arial" w:eastAsia="Times New Roman" w:hAnsi="Arial" w:cs="Arial"/>
          <w:sz w:val="24"/>
          <w:szCs w:val="24"/>
        </w:rPr>
      </w:pPr>
    </w:p>
    <w:bookmarkEnd w:id="22"/>
    <w:p w14:paraId="1FC1E75F" w14:textId="77777777" w:rsidR="00B352FE" w:rsidRPr="00323E37" w:rsidRDefault="00B352FE" w:rsidP="00B352FE">
      <w:pPr>
        <w:spacing w:after="0" w:line="240" w:lineRule="auto"/>
        <w:rPr>
          <w:rFonts w:ascii="Arial" w:eastAsia="Times New Roman" w:hAnsi="Arial" w:cs="Arial"/>
          <w:sz w:val="24"/>
          <w:szCs w:val="24"/>
        </w:rPr>
      </w:pPr>
      <w:r w:rsidRPr="00323E37">
        <w:rPr>
          <w:rFonts w:ascii="Arial" w:eastAsia="Times New Roman" w:hAnsi="Arial" w:cs="Arial"/>
          <w:sz w:val="24"/>
          <w:szCs w:val="24"/>
        </w:rPr>
        <w:t>Late submissions of workshops, and assignments will not be accepted without the prior approval of your professor based on submitted evidence of extenuating circumstances. All workshops and assignments must be submitted using the matrix submitter and submissions by other means cannot be accepted.</w:t>
      </w:r>
    </w:p>
    <w:p w14:paraId="6CD5D9DC" w14:textId="77777777" w:rsidR="00B352FE" w:rsidRPr="00323E37" w:rsidRDefault="00B352FE" w:rsidP="00B352FE">
      <w:pPr>
        <w:spacing w:after="0" w:line="240" w:lineRule="auto"/>
        <w:rPr>
          <w:rFonts w:ascii="Arial" w:eastAsia="Times New Roman" w:hAnsi="Arial" w:cs="Arial"/>
          <w:sz w:val="24"/>
          <w:szCs w:val="24"/>
        </w:rPr>
      </w:pPr>
    </w:p>
    <w:p w14:paraId="6313CF85" w14:textId="74C2D562" w:rsidR="00B352FE" w:rsidRPr="00323E37" w:rsidRDefault="00B352FE" w:rsidP="00B352FE">
      <w:pPr>
        <w:spacing w:after="0" w:line="240" w:lineRule="auto"/>
        <w:rPr>
          <w:rFonts w:ascii="Arial" w:eastAsia="Times New Roman" w:hAnsi="Arial" w:cs="Arial"/>
          <w:sz w:val="24"/>
          <w:szCs w:val="24"/>
        </w:rPr>
      </w:pPr>
      <w:r w:rsidRPr="00323E37">
        <w:rPr>
          <w:rFonts w:ascii="Arial" w:eastAsia="Times New Roman" w:hAnsi="Arial" w:cs="Arial"/>
          <w:sz w:val="24"/>
          <w:szCs w:val="24"/>
        </w:rPr>
        <w:t xml:space="preserve">Although students are not required to successfully complete exercises, workshops, and assignments, it is very difficult to pass the course or understand the concepts in follow-on courses without successfully completing </w:t>
      </w:r>
      <w:r w:rsidR="008A0759">
        <w:rPr>
          <w:rFonts w:ascii="Arial" w:eastAsia="Times New Roman" w:hAnsi="Arial" w:cs="Arial"/>
          <w:sz w:val="24"/>
          <w:szCs w:val="24"/>
        </w:rPr>
        <w:t>all</w:t>
      </w:r>
      <w:r w:rsidRPr="00323E37">
        <w:rPr>
          <w:rFonts w:ascii="Arial" w:eastAsia="Times New Roman" w:hAnsi="Arial" w:cs="Arial"/>
          <w:sz w:val="24"/>
          <w:szCs w:val="24"/>
        </w:rPr>
        <w:t xml:space="preserve"> </w:t>
      </w:r>
      <w:r w:rsidR="008A0759">
        <w:rPr>
          <w:rFonts w:ascii="Arial" w:eastAsia="Times New Roman" w:hAnsi="Arial" w:cs="Arial"/>
          <w:sz w:val="24"/>
          <w:szCs w:val="24"/>
        </w:rPr>
        <w:t xml:space="preserve">prescribed </w:t>
      </w:r>
      <w:r w:rsidRPr="00323E37">
        <w:rPr>
          <w:rFonts w:ascii="Arial" w:eastAsia="Times New Roman" w:hAnsi="Arial" w:cs="Arial"/>
          <w:sz w:val="24"/>
          <w:szCs w:val="24"/>
        </w:rPr>
        <w:t>term work.</w:t>
      </w:r>
    </w:p>
    <w:p w14:paraId="755A6DAE" w14:textId="77777777" w:rsidR="00B352FE" w:rsidRPr="00D406FE" w:rsidRDefault="00B352FE" w:rsidP="00D406FE">
      <w:pPr>
        <w:spacing w:after="0"/>
        <w:rPr>
          <w:rFonts w:ascii="Arial" w:hAnsi="Arial" w:cs="Arial"/>
        </w:rPr>
      </w:pPr>
    </w:p>
    <w:p w14:paraId="0F8400F2" w14:textId="00D262F1" w:rsidR="006A049B" w:rsidRPr="00B352FE" w:rsidRDefault="00EC1141" w:rsidP="00323E37">
      <w:pPr>
        <w:pStyle w:val="Heading2"/>
        <w:rPr>
          <w:lang w:val="en-CA"/>
        </w:rPr>
      </w:pPr>
      <w:r w:rsidRPr="00B352FE">
        <w:rPr>
          <w:lang w:val="en-CA"/>
        </w:rPr>
        <w:t xml:space="preserve">Supplemental Blackboard </w:t>
      </w:r>
      <w:r w:rsidR="006A049B" w:rsidRPr="00B352FE">
        <w:rPr>
          <w:lang w:val="en-CA"/>
        </w:rPr>
        <w:t>Reading Exercises</w:t>
      </w:r>
    </w:p>
    <w:p w14:paraId="25DF3224" w14:textId="7E935043" w:rsidR="006A049B" w:rsidRPr="00B352FE" w:rsidRDefault="006A049B" w:rsidP="000B0182">
      <w:pPr>
        <w:spacing w:after="0" w:line="240" w:lineRule="auto"/>
        <w:rPr>
          <w:rFonts w:ascii="Arial" w:eastAsia="Times New Roman" w:hAnsi="Arial" w:cs="Arial"/>
          <w:sz w:val="24"/>
          <w:szCs w:val="24"/>
          <w:lang w:val="en-CA"/>
        </w:rPr>
      </w:pPr>
    </w:p>
    <w:p w14:paraId="747B1B97" w14:textId="60621EC6" w:rsidR="006A049B" w:rsidRPr="00B352FE" w:rsidRDefault="00572DC1" w:rsidP="001831F5">
      <w:pPr>
        <w:spacing w:after="0" w:line="240" w:lineRule="auto"/>
        <w:rPr>
          <w:rFonts w:ascii="Arial" w:eastAsia="Times New Roman" w:hAnsi="Arial" w:cs="Arial"/>
          <w:b/>
          <w:bCs/>
          <w:sz w:val="24"/>
          <w:szCs w:val="24"/>
          <w:lang w:val="en-CA"/>
        </w:rPr>
      </w:pPr>
      <w:r w:rsidRPr="00B352FE">
        <w:rPr>
          <w:rFonts w:ascii="Arial" w:eastAsia="Times New Roman" w:hAnsi="Arial" w:cs="Arial"/>
          <w:sz w:val="24"/>
          <w:szCs w:val="24"/>
          <w:lang w:val="en-CA"/>
        </w:rPr>
        <w:t>There are reading exercises provided for each topic</w:t>
      </w:r>
      <w:r w:rsidR="005E6274" w:rsidRPr="00B352FE">
        <w:rPr>
          <w:rFonts w:ascii="Arial" w:eastAsia="Times New Roman" w:hAnsi="Arial" w:cs="Arial"/>
          <w:sz w:val="24"/>
          <w:szCs w:val="24"/>
          <w:lang w:val="en-CA"/>
        </w:rPr>
        <w:t xml:space="preserve"> in the course notes</w:t>
      </w:r>
      <w:r w:rsidR="007D574E" w:rsidRPr="00B352FE">
        <w:rPr>
          <w:rFonts w:ascii="Arial" w:eastAsia="Times New Roman" w:hAnsi="Arial" w:cs="Arial"/>
          <w:sz w:val="24"/>
          <w:szCs w:val="24"/>
          <w:lang w:val="en-CA"/>
        </w:rPr>
        <w:t xml:space="preserve">. </w:t>
      </w:r>
      <w:r w:rsidR="005E6274" w:rsidRPr="00B352FE">
        <w:rPr>
          <w:rFonts w:ascii="Arial" w:eastAsia="Times New Roman" w:hAnsi="Arial" w:cs="Arial"/>
          <w:sz w:val="24"/>
          <w:szCs w:val="24"/>
          <w:lang w:val="en-CA"/>
        </w:rPr>
        <w:t xml:space="preserve">The exercises are in the form of </w:t>
      </w:r>
      <w:r w:rsidR="00B352FE" w:rsidRPr="00B352FE">
        <w:rPr>
          <w:rFonts w:ascii="Arial" w:eastAsia="Times New Roman" w:hAnsi="Arial" w:cs="Arial"/>
          <w:sz w:val="24"/>
          <w:szCs w:val="24"/>
          <w:lang w:val="en-CA"/>
        </w:rPr>
        <w:t xml:space="preserve">self-assessment </w:t>
      </w:r>
      <w:r w:rsidR="005E6274" w:rsidRPr="00B352FE">
        <w:rPr>
          <w:rFonts w:ascii="Arial" w:eastAsia="Times New Roman" w:hAnsi="Arial" w:cs="Arial"/>
          <w:sz w:val="24"/>
          <w:szCs w:val="24"/>
          <w:lang w:val="en-CA"/>
        </w:rPr>
        <w:t xml:space="preserve">quizzes. Students may </w:t>
      </w:r>
      <w:r w:rsidR="008534F8" w:rsidRPr="00B352FE">
        <w:rPr>
          <w:rFonts w:ascii="Arial" w:eastAsia="Times New Roman" w:hAnsi="Arial" w:cs="Arial"/>
          <w:sz w:val="24"/>
          <w:szCs w:val="24"/>
          <w:lang w:val="en-CA"/>
        </w:rPr>
        <w:t xml:space="preserve">do the exercises as many times as they wish, </w:t>
      </w:r>
      <w:r w:rsidR="008534F8" w:rsidRPr="00D406FE">
        <w:rPr>
          <w:rFonts w:ascii="Arial" w:eastAsia="Times New Roman" w:hAnsi="Arial" w:cs="Arial"/>
          <w:sz w:val="24"/>
          <w:szCs w:val="24"/>
          <w:lang w:val="en-CA"/>
        </w:rPr>
        <w:t>the highest grade achieved is recorded in the</w:t>
      </w:r>
      <w:r w:rsidR="007D3AFB" w:rsidRPr="00D406FE">
        <w:rPr>
          <w:rFonts w:ascii="Arial" w:eastAsia="Times New Roman" w:hAnsi="Arial" w:cs="Arial"/>
          <w:sz w:val="24"/>
          <w:szCs w:val="24"/>
          <w:lang w:val="en-CA"/>
        </w:rPr>
        <w:t xml:space="preserve"> Blackboard </w:t>
      </w:r>
      <w:r w:rsidR="00E009B0" w:rsidRPr="00D406FE">
        <w:rPr>
          <w:rFonts w:ascii="Arial" w:eastAsia="Times New Roman" w:hAnsi="Arial" w:cs="Arial"/>
          <w:sz w:val="24"/>
          <w:szCs w:val="24"/>
          <w:lang w:val="en-CA"/>
        </w:rPr>
        <w:t xml:space="preserve">Gradebook </w:t>
      </w:r>
      <w:r w:rsidR="00E009B0" w:rsidRPr="00B352FE">
        <w:rPr>
          <w:rFonts w:ascii="Arial" w:eastAsia="Times New Roman" w:hAnsi="Arial" w:cs="Arial"/>
          <w:sz w:val="24"/>
          <w:szCs w:val="24"/>
          <w:u w:val="single"/>
          <w:lang w:val="en-CA"/>
        </w:rPr>
        <w:t>but</w:t>
      </w:r>
      <w:r w:rsidR="007D3AFB" w:rsidRPr="00B352FE">
        <w:rPr>
          <w:rFonts w:ascii="Arial" w:eastAsia="Times New Roman" w:hAnsi="Arial" w:cs="Arial"/>
          <w:sz w:val="24"/>
          <w:szCs w:val="24"/>
          <w:u w:val="single"/>
          <w:lang w:val="en-CA"/>
        </w:rPr>
        <w:t xml:space="preserve"> </w:t>
      </w:r>
      <w:r w:rsidR="00B352FE" w:rsidRPr="00B352FE">
        <w:rPr>
          <w:rFonts w:ascii="Arial" w:eastAsia="Times New Roman" w:hAnsi="Arial" w:cs="Arial"/>
          <w:sz w:val="24"/>
          <w:szCs w:val="24"/>
          <w:u w:val="single"/>
          <w:lang w:val="en-CA"/>
        </w:rPr>
        <w:t>does</w:t>
      </w:r>
      <w:r w:rsidR="007D3AFB" w:rsidRPr="00B352FE">
        <w:rPr>
          <w:rFonts w:ascii="Arial" w:eastAsia="Times New Roman" w:hAnsi="Arial" w:cs="Arial"/>
          <w:sz w:val="24"/>
          <w:szCs w:val="24"/>
          <w:u w:val="single"/>
          <w:lang w:val="en-CA"/>
        </w:rPr>
        <w:t xml:space="preserve"> not </w:t>
      </w:r>
      <w:r w:rsidR="00B352FE" w:rsidRPr="00B352FE">
        <w:rPr>
          <w:rFonts w:ascii="Arial" w:eastAsia="Times New Roman" w:hAnsi="Arial" w:cs="Arial"/>
          <w:sz w:val="24"/>
          <w:szCs w:val="24"/>
          <w:u w:val="single"/>
          <w:lang w:val="en-CA"/>
        </w:rPr>
        <w:t xml:space="preserve">contribute towards </w:t>
      </w:r>
      <w:r w:rsidR="001074F9" w:rsidRPr="00B352FE">
        <w:rPr>
          <w:rFonts w:ascii="Arial" w:eastAsia="Times New Roman" w:hAnsi="Arial" w:cs="Arial"/>
          <w:sz w:val="24"/>
          <w:szCs w:val="24"/>
          <w:u w:val="single"/>
          <w:lang w:val="en-CA"/>
        </w:rPr>
        <w:t>the final grade</w:t>
      </w:r>
      <w:r w:rsidR="001074F9" w:rsidRPr="00B352FE">
        <w:rPr>
          <w:rFonts w:ascii="Arial" w:eastAsia="Times New Roman" w:hAnsi="Arial" w:cs="Arial"/>
          <w:sz w:val="24"/>
          <w:szCs w:val="24"/>
          <w:lang w:val="en-CA"/>
        </w:rPr>
        <w:t>.</w:t>
      </w:r>
      <w:r w:rsidR="00E64CF9" w:rsidRPr="00B352FE">
        <w:rPr>
          <w:rFonts w:ascii="Arial" w:eastAsia="Times New Roman" w:hAnsi="Arial" w:cs="Arial"/>
          <w:sz w:val="24"/>
          <w:szCs w:val="24"/>
          <w:lang w:val="en-CA"/>
        </w:rPr>
        <w:t xml:space="preserve"> It is strongly recommended that </w:t>
      </w:r>
      <w:r w:rsidR="00014A38" w:rsidRPr="00B352FE">
        <w:rPr>
          <w:rFonts w:ascii="Arial" w:eastAsia="Times New Roman" w:hAnsi="Arial" w:cs="Arial"/>
          <w:sz w:val="24"/>
          <w:szCs w:val="24"/>
          <w:lang w:val="en-CA"/>
        </w:rPr>
        <w:t xml:space="preserve">you do each reading exercise at least once </w:t>
      </w:r>
      <w:r w:rsidR="001C4082" w:rsidRPr="00B352FE">
        <w:rPr>
          <w:rFonts w:ascii="Arial" w:eastAsia="Times New Roman" w:hAnsi="Arial" w:cs="Arial"/>
          <w:sz w:val="24"/>
          <w:szCs w:val="24"/>
          <w:lang w:val="en-CA"/>
        </w:rPr>
        <w:t xml:space="preserve">on or </w:t>
      </w:r>
      <w:r w:rsidR="00E009B0" w:rsidRPr="00B352FE">
        <w:rPr>
          <w:rFonts w:ascii="Arial" w:eastAsia="Times New Roman" w:hAnsi="Arial" w:cs="Arial"/>
          <w:sz w:val="24"/>
          <w:szCs w:val="24"/>
          <w:lang w:val="en-CA"/>
        </w:rPr>
        <w:t>before</w:t>
      </w:r>
      <w:r w:rsidR="001C4082" w:rsidRPr="00B352FE">
        <w:rPr>
          <w:rFonts w:ascii="Arial" w:eastAsia="Times New Roman" w:hAnsi="Arial" w:cs="Arial"/>
          <w:sz w:val="24"/>
          <w:szCs w:val="24"/>
          <w:lang w:val="en-CA"/>
        </w:rPr>
        <w:t xml:space="preserve"> the date of</w:t>
      </w:r>
      <w:r w:rsidR="00E009B0" w:rsidRPr="00B352FE">
        <w:rPr>
          <w:rFonts w:ascii="Arial" w:eastAsia="Times New Roman" w:hAnsi="Arial" w:cs="Arial"/>
          <w:sz w:val="24"/>
          <w:szCs w:val="24"/>
          <w:lang w:val="en-CA"/>
        </w:rPr>
        <w:t xml:space="preserve"> each week’s listed topics</w:t>
      </w:r>
      <w:r w:rsidR="00902395">
        <w:rPr>
          <w:rFonts w:ascii="Arial" w:eastAsia="Times New Roman" w:hAnsi="Arial" w:cs="Arial"/>
          <w:sz w:val="24"/>
          <w:szCs w:val="24"/>
          <w:lang w:val="en-CA"/>
        </w:rPr>
        <w:t xml:space="preserve"> and prior to </w:t>
      </w:r>
      <w:r w:rsidR="00372066">
        <w:rPr>
          <w:rFonts w:ascii="Arial" w:eastAsia="Times New Roman" w:hAnsi="Arial" w:cs="Arial"/>
          <w:sz w:val="24"/>
          <w:szCs w:val="24"/>
          <w:lang w:val="en-CA"/>
        </w:rPr>
        <w:t>y</w:t>
      </w:r>
      <w:r w:rsidR="00902395">
        <w:rPr>
          <w:rFonts w:ascii="Arial" w:eastAsia="Times New Roman" w:hAnsi="Arial" w:cs="Arial"/>
          <w:sz w:val="24"/>
          <w:szCs w:val="24"/>
          <w:lang w:val="en-CA"/>
        </w:rPr>
        <w:t xml:space="preserve">our in-class </w:t>
      </w:r>
      <w:r w:rsidR="00372066">
        <w:rPr>
          <w:rFonts w:ascii="Arial" w:eastAsia="Times New Roman" w:hAnsi="Arial" w:cs="Arial"/>
          <w:sz w:val="24"/>
          <w:szCs w:val="24"/>
          <w:lang w:val="en-CA"/>
        </w:rPr>
        <w:t>gradable quizzes</w:t>
      </w:r>
      <w:r w:rsidR="00E009B0" w:rsidRPr="00B352FE">
        <w:rPr>
          <w:rFonts w:ascii="Arial" w:eastAsia="Times New Roman" w:hAnsi="Arial" w:cs="Arial"/>
          <w:sz w:val="24"/>
          <w:szCs w:val="24"/>
          <w:lang w:val="en-CA"/>
        </w:rPr>
        <w:t>.</w:t>
      </w:r>
    </w:p>
    <w:p w14:paraId="5F41FE53" w14:textId="77777777" w:rsidR="005C52EF" w:rsidRPr="00B352FE" w:rsidRDefault="005C52EF" w:rsidP="005C52EF">
      <w:pPr>
        <w:spacing w:after="0" w:line="240" w:lineRule="auto"/>
        <w:rPr>
          <w:rFonts w:ascii="Arial" w:hAnsi="Arial" w:cs="Arial"/>
          <w:color w:val="FF0000"/>
          <w:sz w:val="24"/>
          <w:szCs w:val="24"/>
          <w:lang w:val="en-CA"/>
        </w:rPr>
      </w:pPr>
    </w:p>
    <w:p w14:paraId="1E3C8C0F" w14:textId="77777777" w:rsidR="000A4AC3" w:rsidRDefault="005C52EF" w:rsidP="000A4AC3">
      <w:pPr>
        <w:spacing w:after="0" w:line="240" w:lineRule="auto"/>
        <w:rPr>
          <w:rFonts w:ascii="Arial" w:hAnsi="Arial" w:cs="Arial"/>
          <w:color w:val="auto"/>
          <w:sz w:val="24"/>
          <w:szCs w:val="24"/>
        </w:rPr>
      </w:pPr>
      <w:r>
        <w:rPr>
          <w:rFonts w:ascii="Arial" w:hAnsi="Arial" w:cs="Arial"/>
          <w:b/>
          <w:color w:val="auto"/>
          <w:sz w:val="24"/>
          <w:szCs w:val="24"/>
        </w:rPr>
        <w:t>Academic Policies</w:t>
      </w:r>
      <w:r w:rsidRPr="004C5878">
        <w:rPr>
          <w:rFonts w:ascii="Arial" w:hAnsi="Arial" w:cs="Arial"/>
          <w:b/>
          <w:color w:val="auto"/>
          <w:sz w:val="24"/>
          <w:szCs w:val="24"/>
        </w:rPr>
        <w:t>:</w:t>
      </w:r>
      <w:r w:rsidRPr="004C5878">
        <w:rPr>
          <w:rFonts w:ascii="Arial" w:hAnsi="Arial" w:cs="Arial"/>
          <w:color w:val="auto"/>
          <w:sz w:val="24"/>
          <w:szCs w:val="24"/>
        </w:rPr>
        <w:t xml:space="preserve"> </w:t>
      </w:r>
    </w:p>
    <w:p w14:paraId="0FA326B5" w14:textId="6FA8150D" w:rsidR="000A4AC3" w:rsidRDefault="00000000" w:rsidP="000A4AC3">
      <w:pPr>
        <w:spacing w:after="0" w:line="240" w:lineRule="auto"/>
        <w:rPr>
          <w:rFonts w:ascii="Arial" w:hAnsi="Arial" w:cs="Arial"/>
          <w:color w:val="FF0000"/>
          <w:sz w:val="24"/>
          <w:szCs w:val="24"/>
        </w:rPr>
      </w:pPr>
      <w:hyperlink r:id="rId13" w:history="1">
        <w:r w:rsidR="005C52EF" w:rsidRPr="0062772B">
          <w:rPr>
            <w:rStyle w:val="Hyperlink"/>
            <w:rFonts w:ascii="Arial" w:hAnsi="Arial" w:cs="Arial"/>
            <w:sz w:val="24"/>
            <w:szCs w:val="24"/>
          </w:rPr>
          <w:t>http://www.senecacollege.ca/about/policies/academics-and-student-services.html</w:t>
        </w:r>
      </w:hyperlink>
    </w:p>
    <w:p w14:paraId="74F34B28" w14:textId="77777777" w:rsidR="000A4AC3" w:rsidRDefault="000A4AC3" w:rsidP="000A4AC3">
      <w:pPr>
        <w:spacing w:after="0" w:line="240" w:lineRule="auto"/>
        <w:rPr>
          <w:rFonts w:ascii="Arial" w:eastAsia="Arial" w:hAnsi="Arial" w:cs="Arial"/>
          <w:b/>
          <w:sz w:val="24"/>
          <w:szCs w:val="24"/>
        </w:rPr>
      </w:pPr>
    </w:p>
    <w:p w14:paraId="57505BE6" w14:textId="77777777" w:rsidR="00EC58FF" w:rsidRPr="00AF7F71" w:rsidRDefault="005C52EF" w:rsidP="00EC58FF">
      <w:pPr>
        <w:spacing w:after="0" w:line="240" w:lineRule="auto"/>
        <w:jc w:val="center"/>
        <w:rPr>
          <w:rFonts w:ascii="Arial" w:hAnsi="Arial" w:cs="Arial"/>
          <w:color w:val="FF0000"/>
          <w:sz w:val="24"/>
          <w:szCs w:val="24"/>
        </w:rPr>
      </w:pPr>
      <w:r w:rsidRPr="00A665DB">
        <w:rPr>
          <w:rFonts w:ascii="Arial" w:eastAsia="Arial" w:hAnsi="Arial" w:cs="Arial"/>
          <w:b/>
          <w:sz w:val="24"/>
          <w:szCs w:val="24"/>
        </w:rPr>
        <w:t xml:space="preserve">PLEASE RETAIN THIS DOCUMENT FOR FUTURE EDUCATIONAL AND/OR EMPLOYMENT USE. </w:t>
      </w:r>
      <w:r w:rsidR="00EC58FF">
        <w:rPr>
          <w:rFonts w:ascii="Arial" w:hAnsi="Arial" w:cs="Arial"/>
          <w:b/>
          <w:sz w:val="24"/>
          <w:szCs w:val="24"/>
        </w:rPr>
        <w:br w:type="page"/>
      </w:r>
    </w:p>
    <w:p w14:paraId="40E27347" w14:textId="77777777" w:rsidR="00EC58FF" w:rsidRDefault="00EC58FF" w:rsidP="00EC58FF">
      <w:pPr>
        <w:spacing w:after="0"/>
        <w:ind w:right="376"/>
        <w:rPr>
          <w:rFonts w:ascii="Arial" w:hAnsi="Arial" w:cs="Arial"/>
          <w:b/>
          <w:sz w:val="24"/>
          <w:szCs w:val="24"/>
        </w:rPr>
        <w:sectPr w:rsidR="00EC58FF" w:rsidSect="00AF7F71">
          <w:pgSz w:w="12240" w:h="15840"/>
          <w:pgMar w:top="576" w:right="288" w:bottom="576" w:left="288" w:header="706" w:footer="706" w:gutter="0"/>
          <w:cols w:space="708"/>
          <w:docGrid w:linePitch="360"/>
        </w:sectPr>
      </w:pPr>
    </w:p>
    <w:p w14:paraId="2AB3CDC4" w14:textId="77777777" w:rsidR="00EC58FF" w:rsidRDefault="00EC58FF" w:rsidP="00FE7447">
      <w:pPr>
        <w:spacing w:after="0"/>
      </w:pPr>
    </w:p>
    <w:tbl>
      <w:tblPr>
        <w:tblW w:w="15031" w:type="dxa"/>
        <w:tblInd w:w="-9"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250"/>
        <w:gridCol w:w="2521"/>
        <w:gridCol w:w="2430"/>
        <w:gridCol w:w="3150"/>
        <w:gridCol w:w="2340"/>
        <w:gridCol w:w="2340"/>
      </w:tblGrid>
      <w:tr w:rsidR="00FE7447" w:rsidRPr="007319A9" w14:paraId="3B36418E" w14:textId="77777777" w:rsidTr="006165CE">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FFC000"/>
            <w:vAlign w:val="center"/>
            <w:hideMark/>
          </w:tcPr>
          <w:p w14:paraId="2C54BCC8"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b/>
                <w:bCs/>
                <w:lang w:eastAsia="en-CA"/>
              </w:rPr>
              <w:t>Week</w:t>
            </w:r>
            <w:r w:rsidRPr="007319A9">
              <w:rPr>
                <w:rFonts w:eastAsia="Times New Roman"/>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FFC000"/>
            <w:vAlign w:val="center"/>
            <w:hideMark/>
          </w:tcPr>
          <w:p w14:paraId="49DB1DBF"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b/>
                <w:bCs/>
                <w:lang w:eastAsia="en-CA"/>
              </w:rPr>
              <w:t>Topic</w:t>
            </w:r>
            <w:r w:rsidRPr="007319A9">
              <w:rPr>
                <w:rFonts w:eastAsia="Times New Roman"/>
                <w:lang w:eastAsia="en-CA"/>
              </w:rPr>
              <w:t> </w:t>
            </w:r>
          </w:p>
        </w:tc>
        <w:tc>
          <w:tcPr>
            <w:tcW w:w="2430" w:type="dxa"/>
            <w:tcBorders>
              <w:top w:val="single" w:sz="6" w:space="0" w:color="auto"/>
              <w:left w:val="single" w:sz="6" w:space="0" w:color="auto"/>
              <w:bottom w:val="single" w:sz="6" w:space="0" w:color="auto"/>
              <w:right w:val="single" w:sz="6" w:space="0" w:color="auto"/>
            </w:tcBorders>
            <w:shd w:val="clear" w:color="auto" w:fill="FFC000"/>
            <w:vAlign w:val="center"/>
            <w:hideMark/>
          </w:tcPr>
          <w:p w14:paraId="76110119"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b/>
                <w:bCs/>
                <w:lang w:eastAsia="en-CA"/>
              </w:rPr>
              <w:t>Prescribed Reading</w:t>
            </w:r>
            <w:r w:rsidRPr="007319A9">
              <w:rPr>
                <w:rFonts w:eastAsia="Times New Roman"/>
                <w:lang w:eastAsia="en-CA"/>
              </w:rPr>
              <w:t> </w:t>
            </w:r>
          </w:p>
        </w:tc>
        <w:tc>
          <w:tcPr>
            <w:tcW w:w="3150" w:type="dxa"/>
            <w:tcBorders>
              <w:top w:val="single" w:sz="6" w:space="0" w:color="auto"/>
              <w:left w:val="single" w:sz="6" w:space="0" w:color="auto"/>
              <w:bottom w:val="single" w:sz="6" w:space="0" w:color="auto"/>
              <w:right w:val="single" w:sz="6" w:space="0" w:color="auto"/>
            </w:tcBorders>
            <w:shd w:val="clear" w:color="auto" w:fill="FFC000"/>
            <w:vAlign w:val="center"/>
            <w:hideMark/>
          </w:tcPr>
          <w:p w14:paraId="05641EB0"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b/>
                <w:bCs/>
                <w:lang w:eastAsia="en-CA"/>
              </w:rPr>
              <w:t>Quiz</w:t>
            </w:r>
          </w:p>
        </w:tc>
        <w:tc>
          <w:tcPr>
            <w:tcW w:w="2340" w:type="dxa"/>
            <w:tcBorders>
              <w:top w:val="single" w:sz="6" w:space="0" w:color="auto"/>
              <w:left w:val="single" w:sz="6" w:space="0" w:color="auto"/>
              <w:bottom w:val="single" w:sz="6" w:space="0" w:color="auto"/>
              <w:right w:val="single" w:sz="6" w:space="0" w:color="auto"/>
            </w:tcBorders>
            <w:shd w:val="clear" w:color="auto" w:fill="FFC000"/>
            <w:vAlign w:val="center"/>
            <w:hideMark/>
          </w:tcPr>
          <w:p w14:paraId="6CF9EA20"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b/>
                <w:bCs/>
                <w:lang w:eastAsia="en-CA"/>
              </w:rPr>
              <w:t>Workshop</w:t>
            </w:r>
            <w:r>
              <w:rPr>
                <w:rFonts w:eastAsia="Times New Roman"/>
                <w:b/>
                <w:bCs/>
                <w:lang w:eastAsia="en-CA"/>
              </w:rPr>
              <w:t>/Assignment</w:t>
            </w:r>
          </w:p>
        </w:tc>
        <w:tc>
          <w:tcPr>
            <w:tcW w:w="2340" w:type="dxa"/>
            <w:tcBorders>
              <w:top w:val="single" w:sz="6" w:space="0" w:color="auto"/>
              <w:left w:val="single" w:sz="6" w:space="0" w:color="auto"/>
              <w:bottom w:val="single" w:sz="6" w:space="0" w:color="auto"/>
              <w:right w:val="single" w:sz="6" w:space="0" w:color="auto"/>
            </w:tcBorders>
            <w:shd w:val="clear" w:color="auto" w:fill="FFC000"/>
            <w:vAlign w:val="center"/>
            <w:hideMark/>
          </w:tcPr>
          <w:p w14:paraId="4A97C390"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b/>
                <w:bCs/>
                <w:lang w:eastAsia="en-CA"/>
              </w:rPr>
              <w:t>Weight Value</w:t>
            </w:r>
            <w:r w:rsidRPr="007319A9">
              <w:rPr>
                <w:rFonts w:eastAsia="Times New Roman"/>
                <w:lang w:eastAsia="en-CA"/>
              </w:rPr>
              <w:t> </w:t>
            </w:r>
          </w:p>
        </w:tc>
      </w:tr>
      <w:tr w:rsidR="00FE7447" w:rsidRPr="007319A9" w14:paraId="7E1A2DF9"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7DC10D" w14:textId="77777777" w:rsidR="00FE7447" w:rsidRPr="007319A9" w:rsidRDefault="00FE7447" w:rsidP="0080580A">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lang w:eastAsia="en-CA"/>
              </w:rPr>
              <w:t>W1 </w:t>
            </w:r>
          </w:p>
          <w:p w14:paraId="551D4ABD" w14:textId="77777777" w:rsidR="00FE7447" w:rsidRDefault="00FE7447" w:rsidP="0080580A">
            <w:pPr>
              <w:spacing w:after="0" w:line="240" w:lineRule="auto"/>
              <w:ind w:left="60"/>
              <w:jc w:val="center"/>
              <w:textAlignment w:val="baseline"/>
              <w:rPr>
                <w:rFonts w:eastAsia="Times New Roman"/>
                <w:lang w:eastAsia="en-CA"/>
              </w:rPr>
            </w:pPr>
            <w:r w:rsidRPr="007319A9">
              <w:rPr>
                <w:rFonts w:eastAsia="Times New Roman"/>
                <w:lang w:eastAsia="en-CA"/>
              </w:rPr>
              <w:t>(</w:t>
            </w:r>
            <w:r w:rsidR="006D5054">
              <w:rPr>
                <w:rFonts w:eastAsia="Times New Roman"/>
                <w:lang w:eastAsia="en-CA"/>
              </w:rPr>
              <w:t>S</w:t>
            </w:r>
            <w:r w:rsidR="008013E3">
              <w:rPr>
                <w:rFonts w:eastAsia="Times New Roman"/>
                <w:lang w:eastAsia="en-CA"/>
              </w:rPr>
              <w:t>ep</w:t>
            </w:r>
            <w:r w:rsidRPr="007319A9">
              <w:rPr>
                <w:rFonts w:eastAsia="Times New Roman"/>
                <w:lang w:eastAsia="en-CA"/>
              </w:rPr>
              <w:t>.</w:t>
            </w:r>
            <w:r w:rsidR="008013E3">
              <w:rPr>
                <w:rFonts w:eastAsia="Times New Roman"/>
                <w:lang w:eastAsia="en-CA"/>
              </w:rPr>
              <w:t>5</w:t>
            </w:r>
            <w:r w:rsidRPr="007319A9">
              <w:rPr>
                <w:rFonts w:eastAsia="Times New Roman"/>
                <w:lang w:eastAsia="en-CA"/>
              </w:rPr>
              <w:t xml:space="preserve"> – </w:t>
            </w:r>
            <w:r w:rsidR="008013E3">
              <w:rPr>
                <w:rFonts w:eastAsia="Times New Roman"/>
                <w:lang w:eastAsia="en-CA"/>
              </w:rPr>
              <w:t>Sep</w:t>
            </w:r>
            <w:r w:rsidRPr="007319A9">
              <w:rPr>
                <w:rFonts w:eastAsia="Times New Roman"/>
                <w:lang w:eastAsia="en-CA"/>
              </w:rPr>
              <w:t>.</w:t>
            </w:r>
            <w:r w:rsidR="008013E3">
              <w:rPr>
                <w:rFonts w:eastAsia="Times New Roman"/>
                <w:lang w:eastAsia="en-CA"/>
              </w:rPr>
              <w:t>9</w:t>
            </w:r>
            <w:r w:rsidRPr="007319A9">
              <w:rPr>
                <w:rFonts w:eastAsia="Times New Roman"/>
                <w:lang w:eastAsia="en-CA"/>
              </w:rPr>
              <w:t>)</w:t>
            </w:r>
          </w:p>
          <w:p w14:paraId="1263C8BF" w14:textId="369C45BE" w:rsidR="00A409D1" w:rsidRPr="007319A9" w:rsidRDefault="00A409D1" w:rsidP="0080580A">
            <w:pPr>
              <w:spacing w:after="0" w:line="240" w:lineRule="auto"/>
              <w:ind w:left="60"/>
              <w:jc w:val="center"/>
              <w:textAlignment w:val="baseline"/>
              <w:rPr>
                <w:rFonts w:ascii="Segoe UI" w:eastAsia="Times New Roman" w:hAnsi="Segoe UI" w:cs="Segoe UI"/>
                <w:sz w:val="18"/>
                <w:szCs w:val="18"/>
                <w:lang w:eastAsia="en-CA"/>
              </w:rPr>
            </w:pPr>
            <w:r w:rsidRPr="00C76B61">
              <w:rPr>
                <w:rFonts w:ascii="Arial" w:hAnsi="Arial" w:cs="Arial"/>
                <w:b/>
                <w:sz w:val="16"/>
                <w:szCs w:val="16"/>
                <w:u w:val="single"/>
              </w:rPr>
              <w:t>Note</w:t>
            </w:r>
            <w:r w:rsidRPr="00C76B61">
              <w:rPr>
                <w:rFonts w:ascii="Arial" w:hAnsi="Arial" w:cs="Arial"/>
                <w:b/>
                <w:sz w:val="16"/>
                <w:szCs w:val="16"/>
              </w:rPr>
              <w:t>:</w:t>
            </w:r>
            <w:r>
              <w:rPr>
                <w:rFonts w:ascii="Arial" w:hAnsi="Arial" w:cs="Arial"/>
                <w:b/>
                <w:sz w:val="16"/>
                <w:szCs w:val="16"/>
              </w:rPr>
              <w:t xml:space="preserve"> </w:t>
            </w:r>
            <w:r>
              <w:rPr>
                <w:rFonts w:ascii="Arial" w:hAnsi="Arial" w:cs="Arial"/>
                <w:bCs/>
                <w:sz w:val="16"/>
                <w:szCs w:val="16"/>
              </w:rPr>
              <w:t>Sep</w:t>
            </w:r>
            <w:r w:rsidRPr="000B09E4">
              <w:rPr>
                <w:rFonts w:ascii="Arial" w:hAnsi="Arial" w:cs="Arial"/>
                <w:bCs/>
                <w:sz w:val="16"/>
                <w:szCs w:val="16"/>
              </w:rPr>
              <w:t>.</w:t>
            </w:r>
            <w:r>
              <w:rPr>
                <w:rFonts w:ascii="Arial" w:hAnsi="Arial" w:cs="Arial"/>
                <w:bCs/>
                <w:sz w:val="16"/>
                <w:szCs w:val="16"/>
              </w:rPr>
              <w:t xml:space="preserve">5 </w:t>
            </w:r>
            <w:r w:rsidRPr="000B09E4">
              <w:rPr>
                <w:rFonts w:ascii="Arial" w:hAnsi="Arial" w:cs="Arial"/>
                <w:bCs/>
                <w:sz w:val="16"/>
                <w:szCs w:val="16"/>
              </w:rPr>
              <w:t>Holiday</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1903A2" w14:textId="77777777" w:rsidR="00FE7447" w:rsidRPr="007319A9" w:rsidRDefault="00FE7447" w:rsidP="0080580A">
            <w:pPr>
              <w:spacing w:after="0" w:line="240" w:lineRule="auto"/>
              <w:ind w:left="60"/>
              <w:textAlignment w:val="baseline"/>
              <w:rPr>
                <w:rFonts w:ascii="Segoe UI" w:eastAsia="Times New Roman" w:hAnsi="Segoe UI" w:cs="Segoe UI"/>
                <w:sz w:val="18"/>
                <w:szCs w:val="18"/>
                <w:lang w:eastAsia="en-CA"/>
              </w:rPr>
            </w:pPr>
            <w:r>
              <w:rPr>
                <w:rFonts w:ascii="Segoe UI" w:eastAsia="Times New Roman" w:hAnsi="Segoe UI" w:cs="Segoe UI"/>
                <w:sz w:val="18"/>
                <w:szCs w:val="18"/>
                <w:lang w:eastAsia="en-CA"/>
              </w:rPr>
              <w:t>Introduction to VS &amp; matrix. C - output</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AD12D3" w14:textId="77777777" w:rsidR="00FE7447" w:rsidRPr="007319A9" w:rsidRDefault="00FE7447" w:rsidP="0080580A">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Types, Calculations, Expressions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B81299" w14:textId="77777777" w:rsidR="00FE7447" w:rsidRPr="007319A9" w:rsidRDefault="00FE7447" w:rsidP="0080580A">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AE71C9" w14:textId="77777777" w:rsidR="00FE7447" w:rsidRDefault="00FE7447" w:rsidP="0080580A">
            <w:pPr>
              <w:spacing w:after="0" w:line="240" w:lineRule="auto"/>
              <w:textAlignment w:val="baseline"/>
              <w:rPr>
                <w:rFonts w:eastAsia="Times New Roman"/>
                <w:lang w:eastAsia="en-CA"/>
              </w:rPr>
            </w:pPr>
          </w:p>
          <w:p w14:paraId="3450360A" w14:textId="77777777" w:rsidR="00FE7447" w:rsidRDefault="00FE7447" w:rsidP="00296025">
            <w:pPr>
              <w:spacing w:after="0" w:line="240" w:lineRule="auto"/>
              <w:ind w:left="90"/>
              <w:textAlignment w:val="baseline"/>
              <w:rPr>
                <w:rFonts w:eastAsia="Times New Roman"/>
                <w:lang w:eastAsia="en-CA"/>
              </w:rPr>
            </w:pPr>
            <w:r w:rsidRPr="007319A9">
              <w:rPr>
                <w:rFonts w:eastAsia="Times New Roman"/>
                <w:lang w:eastAsia="en-CA"/>
              </w:rPr>
              <w:t>Workshop #1 </w:t>
            </w:r>
          </w:p>
          <w:p w14:paraId="0435E797" w14:textId="77777777" w:rsidR="00FE7447" w:rsidRPr="007319A9" w:rsidRDefault="00FE7447" w:rsidP="0080580A">
            <w:pPr>
              <w:spacing w:after="0" w:line="240" w:lineRule="auto"/>
              <w:textAlignment w:val="baseline"/>
              <w:rPr>
                <w:rFonts w:ascii="Segoe UI" w:eastAsia="Times New Roman" w:hAnsi="Segoe UI" w:cs="Segoe UI"/>
                <w:sz w:val="18"/>
                <w:szCs w:val="18"/>
                <w:lang w:eastAsia="en-CA"/>
              </w:rPr>
            </w:pPr>
          </w:p>
          <w:p w14:paraId="23024A0C" w14:textId="77777777" w:rsidR="00FE7447" w:rsidRPr="007319A9" w:rsidRDefault="00FE7447" w:rsidP="0080580A">
            <w:pPr>
              <w:spacing w:after="0" w:line="240" w:lineRule="auto"/>
              <w:textAlignment w:val="baseline"/>
              <w:rPr>
                <w:rFonts w:eastAsia="Times New Roman"/>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DF7F0F" w14:textId="77777777" w:rsidR="00FE7447" w:rsidRPr="00C56DCB" w:rsidRDefault="00FE7447" w:rsidP="0080580A">
            <w:pPr>
              <w:pStyle w:val="ListParagraph"/>
              <w:numPr>
                <w:ilvl w:val="0"/>
                <w:numId w:val="2"/>
              </w:numPr>
              <w:spacing w:after="0" w:line="240" w:lineRule="auto"/>
              <w:ind w:hanging="275"/>
              <w:textAlignment w:val="baseline"/>
              <w:rPr>
                <w:rFonts w:eastAsia="Times New Roman"/>
                <w:lang w:eastAsia="en-CA"/>
              </w:rPr>
            </w:pPr>
            <w:r w:rsidRPr="00C56DCB">
              <w:rPr>
                <w:rFonts w:eastAsia="Times New Roman"/>
                <w:lang w:eastAsia="en-CA"/>
              </w:rPr>
              <w:t xml:space="preserve">WS: </w:t>
            </w:r>
            <w:r>
              <w:rPr>
                <w:rFonts w:eastAsia="Times New Roman"/>
                <w:lang w:eastAsia="en-CA"/>
              </w:rPr>
              <w:t>0.75</w:t>
            </w:r>
            <w:r w:rsidRPr="00C56DCB">
              <w:rPr>
                <w:rFonts w:eastAsia="Times New Roman"/>
                <w:lang w:eastAsia="en-CA"/>
              </w:rPr>
              <w:t>% </w:t>
            </w:r>
          </w:p>
        </w:tc>
      </w:tr>
      <w:tr w:rsidR="00FE7447" w:rsidRPr="007319A9" w14:paraId="09DB9A6F"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62AD41" w14:textId="20BC2228" w:rsidR="00FE7447" w:rsidRPr="007319A9" w:rsidRDefault="00FE7447" w:rsidP="005A2D18">
            <w:pPr>
              <w:spacing w:after="0" w:line="240" w:lineRule="auto"/>
              <w:ind w:left="58"/>
              <w:contextualSpacing/>
              <w:jc w:val="center"/>
              <w:textAlignment w:val="baseline"/>
              <w:rPr>
                <w:rFonts w:ascii="Segoe UI" w:eastAsia="Times New Roman" w:hAnsi="Segoe UI" w:cs="Segoe UI"/>
                <w:sz w:val="18"/>
                <w:szCs w:val="18"/>
                <w:lang w:eastAsia="en-CA"/>
              </w:rPr>
            </w:pPr>
            <w:r w:rsidRPr="007319A9">
              <w:rPr>
                <w:rFonts w:eastAsia="Times New Roman"/>
                <w:lang w:eastAsia="en-CA"/>
              </w:rPr>
              <w:t>W2</w:t>
            </w:r>
          </w:p>
          <w:p w14:paraId="5D9D83EF" w14:textId="0A8DEE68" w:rsidR="00FE7447" w:rsidRPr="007319A9" w:rsidRDefault="00FE7447" w:rsidP="00CF6D61">
            <w:pPr>
              <w:spacing w:after="0" w:line="240" w:lineRule="auto"/>
              <w:ind w:left="60"/>
              <w:contextualSpacing/>
              <w:jc w:val="center"/>
              <w:textAlignment w:val="baseline"/>
              <w:rPr>
                <w:rFonts w:ascii="Segoe UI" w:eastAsia="Times New Roman" w:hAnsi="Segoe UI" w:cs="Segoe UI"/>
                <w:sz w:val="18"/>
                <w:szCs w:val="18"/>
                <w:lang w:eastAsia="en-CA"/>
              </w:rPr>
            </w:pPr>
            <w:r w:rsidRPr="007319A9">
              <w:rPr>
                <w:rFonts w:eastAsia="Times New Roman"/>
                <w:lang w:eastAsia="en-CA"/>
              </w:rPr>
              <w:t>(</w:t>
            </w:r>
            <w:r w:rsidR="008013E3">
              <w:rPr>
                <w:rFonts w:eastAsia="Times New Roman"/>
                <w:lang w:eastAsia="en-CA"/>
              </w:rPr>
              <w:t>Sep</w:t>
            </w:r>
            <w:r w:rsidRPr="007319A9">
              <w:rPr>
                <w:rFonts w:eastAsia="Times New Roman"/>
                <w:lang w:eastAsia="en-CA"/>
              </w:rPr>
              <w:t>.</w:t>
            </w:r>
            <w:r w:rsidR="008013E3">
              <w:rPr>
                <w:rFonts w:eastAsia="Times New Roman"/>
                <w:lang w:eastAsia="en-CA"/>
              </w:rPr>
              <w:t>12</w:t>
            </w:r>
            <w:r w:rsidRPr="007319A9">
              <w:rPr>
                <w:rFonts w:eastAsia="Times New Roman"/>
                <w:lang w:eastAsia="en-CA"/>
              </w:rPr>
              <w:t xml:space="preserve"> – </w:t>
            </w:r>
            <w:r w:rsidR="008013E3">
              <w:rPr>
                <w:rFonts w:eastAsia="Times New Roman"/>
                <w:lang w:eastAsia="en-CA"/>
              </w:rPr>
              <w:t>Sep</w:t>
            </w:r>
            <w:r w:rsidRPr="007319A9">
              <w:rPr>
                <w:rFonts w:eastAsia="Times New Roman"/>
                <w:lang w:eastAsia="en-CA"/>
              </w:rPr>
              <w:t>.</w:t>
            </w:r>
            <w:r w:rsidR="008013E3">
              <w:rPr>
                <w:rFonts w:eastAsia="Times New Roman"/>
                <w:lang w:eastAsia="en-CA"/>
              </w:rPr>
              <w:t>16</w:t>
            </w:r>
            <w:r w:rsidRPr="007319A9">
              <w:rPr>
                <w:rFonts w:eastAsia="Times New Roman"/>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DB422F" w14:textId="67873CC3" w:rsidR="00FE7447" w:rsidRPr="007319A9" w:rsidRDefault="00A577EB" w:rsidP="00CF6D61">
            <w:pPr>
              <w:spacing w:after="0" w:line="240" w:lineRule="auto"/>
              <w:ind w:left="60"/>
              <w:contextualSpacing/>
              <w:textAlignment w:val="baseline"/>
              <w:rPr>
                <w:rFonts w:ascii="Segoe UI" w:eastAsia="Times New Roman" w:hAnsi="Segoe UI" w:cs="Segoe UI"/>
                <w:sz w:val="18"/>
                <w:szCs w:val="18"/>
                <w:lang w:eastAsia="en-CA"/>
              </w:rPr>
            </w:pPr>
            <w:r w:rsidRPr="007319A9">
              <w:rPr>
                <w:rFonts w:eastAsia="Times New Roman"/>
                <w:lang w:eastAsia="en-CA"/>
              </w:rPr>
              <w:t>Types, Calculations, Expressions</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870786" w14:textId="77777777" w:rsidR="00FE7447" w:rsidRPr="007319A9" w:rsidRDefault="00FE7447" w:rsidP="00E219D9">
            <w:pPr>
              <w:spacing w:after="0" w:line="240" w:lineRule="auto"/>
              <w:ind w:left="90"/>
              <w:contextualSpacing/>
              <w:textAlignment w:val="baseline"/>
              <w:rPr>
                <w:rFonts w:ascii="Segoe UI" w:eastAsia="Times New Roman" w:hAnsi="Segoe UI" w:cs="Segoe UI"/>
                <w:sz w:val="18"/>
                <w:szCs w:val="18"/>
                <w:lang w:eastAsia="en-CA"/>
              </w:rPr>
            </w:pPr>
            <w:r w:rsidRPr="007319A9">
              <w:rPr>
                <w:rFonts w:eastAsia="Times New Roman"/>
                <w:lang w:eastAsia="en-CA"/>
              </w:rPr>
              <w:t>Types, Calculations, Expressions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3882A9" w14:textId="556390F5" w:rsidR="00FE7447" w:rsidRPr="00EB6EC1" w:rsidRDefault="00FE7447" w:rsidP="00CF6D61">
            <w:pPr>
              <w:pStyle w:val="ListParagraph"/>
              <w:numPr>
                <w:ilvl w:val="0"/>
                <w:numId w:val="50"/>
              </w:numPr>
              <w:spacing w:after="0" w:line="240" w:lineRule="auto"/>
              <w:textAlignment w:val="baseline"/>
              <w:rPr>
                <w:rFonts w:eastAsia="Times New Roman"/>
                <w:lang w:eastAsia="en-CA"/>
              </w:rPr>
            </w:pPr>
            <w:r w:rsidRPr="00EB6EC1">
              <w:rPr>
                <w:rFonts w:eastAsia="Times New Roman"/>
                <w:lang w:eastAsia="en-CA"/>
              </w:rPr>
              <w:t>Reading</w:t>
            </w:r>
            <w:r w:rsidR="0002396F">
              <w:rPr>
                <w:rFonts w:eastAsia="Times New Roman"/>
                <w:lang w:eastAsia="en-CA"/>
              </w:rPr>
              <w:t xml:space="preserve"> Quiz</w:t>
            </w:r>
            <w:r w:rsidRPr="00EB6EC1">
              <w:rPr>
                <w:rFonts w:eastAsia="Times New Roman"/>
                <w:lang w:eastAsia="en-CA"/>
              </w:rPr>
              <w:t> </w:t>
            </w:r>
          </w:p>
          <w:p w14:paraId="49F96536" w14:textId="440C8A84" w:rsidR="00FE7447" w:rsidRPr="00421A6A" w:rsidRDefault="00421A6A" w:rsidP="00421A6A">
            <w:pPr>
              <w:spacing w:after="0" w:line="240" w:lineRule="auto"/>
              <w:ind w:left="720"/>
              <w:textAlignment w:val="baseline"/>
              <w:rPr>
                <w:rFonts w:eastAsia="Times New Roman"/>
                <w:lang w:eastAsia="en-CA"/>
              </w:rPr>
            </w:pPr>
            <w:r>
              <w:rPr>
                <w:rFonts w:eastAsia="Times New Roman"/>
                <w:lang w:eastAsia="en-CA"/>
              </w:rPr>
              <w:t>(</w:t>
            </w:r>
            <w:r w:rsidR="00FE7447" w:rsidRPr="00421A6A">
              <w:rPr>
                <w:rFonts w:eastAsia="Times New Roman"/>
                <w:lang w:eastAsia="en-CA"/>
              </w:rPr>
              <w:t xml:space="preserve">Week 2 </w:t>
            </w:r>
            <w:r w:rsidR="005909F2" w:rsidRPr="00421A6A">
              <w:rPr>
                <w:rFonts w:eastAsia="Times New Roman"/>
                <w:u w:val="single"/>
                <w:lang w:eastAsia="en-CA"/>
              </w:rPr>
              <w:t>AND</w:t>
            </w:r>
            <w:r w:rsidR="00FE7447" w:rsidRPr="00421A6A">
              <w:rPr>
                <w:rFonts w:eastAsia="Times New Roman"/>
                <w:lang w:eastAsia="en-CA"/>
              </w:rPr>
              <w:t xml:space="preserve"> Week 3 Material</w:t>
            </w:r>
            <w:r>
              <w:rPr>
                <w:rFonts w:eastAsia="Times New Roman"/>
                <w:lang w:eastAsia="en-CA"/>
              </w:rPr>
              <w:t>)</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09C376" w14:textId="4F21AF03" w:rsidR="00FE7447" w:rsidRPr="00296025" w:rsidRDefault="00FE7447" w:rsidP="00296025">
            <w:pPr>
              <w:spacing w:after="0" w:line="240" w:lineRule="auto"/>
              <w:ind w:left="60"/>
              <w:contextualSpacing/>
              <w:textAlignment w:val="baseline"/>
              <w:rPr>
                <w:rFonts w:ascii="Segoe UI" w:eastAsia="Times New Roman" w:hAnsi="Segoe UI" w:cs="Segoe UI"/>
                <w:sz w:val="18"/>
                <w:szCs w:val="18"/>
                <w:lang w:eastAsia="en-CA"/>
              </w:rPr>
            </w:pPr>
            <w:r w:rsidRPr="007319A9">
              <w:rPr>
                <w:rFonts w:eastAsia="Times New Roman"/>
                <w:lang w:eastAsia="en-CA"/>
              </w:rPr>
              <w:t>Workshop #2</w:t>
            </w:r>
          </w:p>
          <w:p w14:paraId="219C5CDC" w14:textId="77777777" w:rsidR="00FE7447" w:rsidRPr="007319A9" w:rsidRDefault="00FE7447" w:rsidP="00CF6D61">
            <w:pPr>
              <w:spacing w:after="0" w:line="240" w:lineRule="auto"/>
              <w:ind w:left="780"/>
              <w:contextualSpacing/>
              <w:textAlignment w:val="baseline"/>
              <w:rPr>
                <w:rFonts w:eastAsia="Times New Roman"/>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A33958" w14:textId="561099BB" w:rsidR="00FE7447" w:rsidRPr="00C56DCB" w:rsidRDefault="00FE7447" w:rsidP="00CF6D61">
            <w:pPr>
              <w:pStyle w:val="ListParagraph"/>
              <w:numPr>
                <w:ilvl w:val="0"/>
                <w:numId w:val="37"/>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sidR="00706A95">
              <w:rPr>
                <w:rFonts w:eastAsia="Times New Roman"/>
                <w:lang w:eastAsia="en-CA"/>
              </w:rPr>
              <w:t xml:space="preserve"> Quiz</w:t>
            </w:r>
            <w:r w:rsidRPr="00C56DCB">
              <w:rPr>
                <w:rFonts w:eastAsia="Times New Roman"/>
                <w:lang w:eastAsia="en-CA"/>
              </w:rPr>
              <w:t>: 1.</w:t>
            </w:r>
            <w:r w:rsidR="005B1E86">
              <w:rPr>
                <w:rFonts w:eastAsia="Times New Roman"/>
                <w:lang w:eastAsia="en-CA"/>
              </w:rPr>
              <w:t>5</w:t>
            </w:r>
            <w:r w:rsidRPr="00C56DCB">
              <w:rPr>
                <w:rFonts w:eastAsia="Times New Roman"/>
                <w:lang w:eastAsia="en-CA"/>
              </w:rPr>
              <w:t>% </w:t>
            </w:r>
          </w:p>
          <w:p w14:paraId="3EDB9B24" w14:textId="77777777" w:rsidR="00FE7447" w:rsidRPr="00C56DCB" w:rsidRDefault="00FE7447" w:rsidP="00CF6D61">
            <w:pPr>
              <w:pStyle w:val="ListParagraph"/>
              <w:numPr>
                <w:ilvl w:val="0"/>
                <w:numId w:val="37"/>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WS: </w:t>
            </w:r>
            <w:r>
              <w:rPr>
                <w:rFonts w:eastAsia="Times New Roman"/>
                <w:lang w:eastAsia="en-CA"/>
              </w:rPr>
              <w:t>0.75</w:t>
            </w:r>
            <w:r w:rsidRPr="00C56DCB">
              <w:rPr>
                <w:rFonts w:eastAsia="Times New Roman"/>
                <w:lang w:eastAsia="en-CA"/>
              </w:rPr>
              <w:t>% </w:t>
            </w:r>
          </w:p>
        </w:tc>
      </w:tr>
      <w:tr w:rsidR="00FE7447" w:rsidRPr="007319A9" w14:paraId="62E86D0E"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C04C72" w14:textId="77777777" w:rsidR="00FE7447" w:rsidRPr="007319A9" w:rsidRDefault="00FE7447" w:rsidP="00CF6D61">
            <w:pPr>
              <w:spacing w:after="0" w:line="240" w:lineRule="auto"/>
              <w:ind w:left="60"/>
              <w:contextualSpacing/>
              <w:jc w:val="center"/>
              <w:textAlignment w:val="baseline"/>
              <w:rPr>
                <w:rFonts w:ascii="Segoe UI" w:eastAsia="Times New Roman" w:hAnsi="Segoe UI" w:cs="Segoe UI"/>
                <w:sz w:val="18"/>
                <w:szCs w:val="18"/>
                <w:lang w:eastAsia="en-CA"/>
              </w:rPr>
            </w:pPr>
            <w:r w:rsidRPr="007319A9">
              <w:rPr>
                <w:rFonts w:eastAsia="Times New Roman"/>
                <w:lang w:eastAsia="en-CA"/>
              </w:rPr>
              <w:t>W3 </w:t>
            </w:r>
          </w:p>
          <w:p w14:paraId="31CFEB0E" w14:textId="3ABE1D31" w:rsidR="001333D7" w:rsidRPr="00397934" w:rsidRDefault="00FE7447" w:rsidP="00CF6D61">
            <w:pPr>
              <w:spacing w:after="0" w:line="240" w:lineRule="auto"/>
              <w:ind w:left="60"/>
              <w:contextualSpacing/>
              <w:jc w:val="center"/>
              <w:textAlignment w:val="baseline"/>
              <w:rPr>
                <w:rFonts w:eastAsia="Times New Roman"/>
                <w:lang w:eastAsia="en-CA"/>
              </w:rPr>
            </w:pPr>
            <w:r w:rsidRPr="007319A9">
              <w:rPr>
                <w:rFonts w:eastAsia="Times New Roman"/>
                <w:lang w:eastAsia="en-CA"/>
              </w:rPr>
              <w:t>(</w:t>
            </w:r>
            <w:r w:rsidR="008013E3">
              <w:rPr>
                <w:rFonts w:eastAsia="Times New Roman"/>
                <w:lang w:eastAsia="en-CA"/>
              </w:rPr>
              <w:t>Sep</w:t>
            </w:r>
            <w:r w:rsidRPr="007319A9">
              <w:rPr>
                <w:rFonts w:eastAsia="Times New Roman"/>
                <w:lang w:eastAsia="en-CA"/>
              </w:rPr>
              <w:t>.</w:t>
            </w:r>
            <w:r w:rsidR="008013E3">
              <w:rPr>
                <w:rFonts w:eastAsia="Times New Roman"/>
                <w:lang w:eastAsia="en-CA"/>
              </w:rPr>
              <w:t>19</w:t>
            </w:r>
            <w:r w:rsidRPr="007319A9">
              <w:rPr>
                <w:rFonts w:eastAsia="Times New Roman"/>
                <w:lang w:eastAsia="en-CA"/>
              </w:rPr>
              <w:t xml:space="preserve"> – </w:t>
            </w:r>
            <w:r w:rsidR="008013E3">
              <w:rPr>
                <w:rFonts w:eastAsia="Times New Roman"/>
                <w:lang w:eastAsia="en-CA"/>
              </w:rPr>
              <w:t>Sep</w:t>
            </w:r>
            <w:r w:rsidRPr="007319A9">
              <w:rPr>
                <w:rFonts w:eastAsia="Times New Roman"/>
                <w:lang w:eastAsia="en-CA"/>
              </w:rPr>
              <w:t>.</w:t>
            </w:r>
            <w:r w:rsidR="008013E3">
              <w:rPr>
                <w:rFonts w:eastAsia="Times New Roman"/>
                <w:lang w:eastAsia="en-CA"/>
              </w:rPr>
              <w:t>23</w:t>
            </w:r>
            <w:r w:rsidRPr="007319A9">
              <w:rPr>
                <w:rFonts w:eastAsia="Times New Roman"/>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79372E" w14:textId="3DDF8DAB" w:rsidR="00FE7447" w:rsidRPr="007319A9" w:rsidRDefault="00A577EB" w:rsidP="00CF6D61">
            <w:pPr>
              <w:spacing w:after="0" w:line="240" w:lineRule="auto"/>
              <w:ind w:left="60"/>
              <w:contextualSpacing/>
              <w:textAlignment w:val="baseline"/>
              <w:rPr>
                <w:rFonts w:ascii="Segoe UI" w:eastAsia="Times New Roman" w:hAnsi="Segoe UI" w:cs="Segoe UI"/>
                <w:sz w:val="18"/>
                <w:szCs w:val="18"/>
                <w:lang w:eastAsia="en-CA"/>
              </w:rPr>
            </w:pPr>
            <w:r w:rsidRPr="007319A9">
              <w:rPr>
                <w:rFonts w:eastAsia="Times New Roman"/>
                <w:lang w:eastAsia="en-CA"/>
              </w:rPr>
              <w:t>Types, Calculations, Expressions</w:t>
            </w:r>
            <w:r>
              <w:rPr>
                <w:rFonts w:eastAsia="Times New Roman"/>
                <w:lang w:eastAsia="en-CA"/>
              </w:rPr>
              <w:t xml:space="preserve"> (</w:t>
            </w:r>
            <w:r w:rsidRPr="00A577EB">
              <w:rPr>
                <w:rFonts w:eastAsia="Times New Roman"/>
                <w:i/>
                <w:iCs/>
                <w:lang w:eastAsia="en-CA"/>
              </w:rPr>
              <w:t>Continued</w:t>
            </w:r>
            <w:r>
              <w:rPr>
                <w:rFonts w:eastAsia="Times New Roman"/>
                <w:lang w:eastAsia="en-CA"/>
              </w:rPr>
              <w:t>)</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4690F1" w14:textId="77777777" w:rsidR="00FE7447" w:rsidRPr="007319A9" w:rsidRDefault="00FE7447" w:rsidP="00E219D9">
            <w:pPr>
              <w:spacing w:after="0" w:line="240" w:lineRule="auto"/>
              <w:ind w:left="90"/>
              <w:contextualSpacing/>
              <w:textAlignment w:val="baseline"/>
              <w:rPr>
                <w:rFonts w:ascii="Segoe UI" w:eastAsia="Times New Roman" w:hAnsi="Segoe UI" w:cs="Segoe UI"/>
                <w:sz w:val="18"/>
                <w:szCs w:val="18"/>
                <w:lang w:eastAsia="en-CA"/>
              </w:rPr>
            </w:pPr>
            <w:r w:rsidRPr="007319A9">
              <w:rPr>
                <w:rFonts w:eastAsia="Times New Roman"/>
                <w:lang w:eastAsia="en-CA"/>
              </w:rPr>
              <w:t>Logic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7824D7" w14:textId="10CDE2E0" w:rsidR="00FE7447" w:rsidRPr="003E2A37" w:rsidRDefault="00FE7447" w:rsidP="003E2A37">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 xml:space="preserve">Exercise </w:t>
            </w:r>
            <w:r w:rsidR="0002396F">
              <w:rPr>
                <w:rFonts w:eastAsia="Times New Roman"/>
                <w:lang w:eastAsia="en-CA"/>
              </w:rPr>
              <w:t>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2A3575" w14:textId="77777777" w:rsidR="00FE7447" w:rsidRPr="007319A9" w:rsidRDefault="00FE7447" w:rsidP="00CF6D61">
            <w:pPr>
              <w:spacing w:after="0" w:line="240" w:lineRule="auto"/>
              <w:ind w:left="60"/>
              <w:contextualSpacing/>
              <w:textAlignment w:val="baseline"/>
              <w:rPr>
                <w:rFonts w:ascii="Segoe UI" w:eastAsia="Times New Roman" w:hAnsi="Segoe UI" w:cs="Segoe UI"/>
                <w:sz w:val="18"/>
                <w:szCs w:val="18"/>
                <w:lang w:eastAsia="en-CA"/>
              </w:rPr>
            </w:pPr>
            <w:r w:rsidRPr="007319A9">
              <w:rPr>
                <w:rFonts w:eastAsia="Times New Roman"/>
                <w:lang w:eastAsia="en-CA"/>
              </w:rPr>
              <w:t>Workshop #3 </w:t>
            </w:r>
          </w:p>
          <w:p w14:paraId="1B518BF8" w14:textId="77777777" w:rsidR="00FE7447" w:rsidRPr="007319A9" w:rsidRDefault="00FE7447" w:rsidP="00CF6D61">
            <w:pPr>
              <w:spacing w:after="0" w:line="240" w:lineRule="auto"/>
              <w:contextualSpacing/>
              <w:textAlignment w:val="baseline"/>
              <w:rPr>
                <w:rFonts w:eastAsia="Times New Roman"/>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7360FE" w14:textId="0725CA11" w:rsidR="00FE7447" w:rsidRPr="00C56DCB" w:rsidRDefault="00FE7447" w:rsidP="00CF6D61">
            <w:pPr>
              <w:pStyle w:val="ListParagraph"/>
              <w:numPr>
                <w:ilvl w:val="0"/>
                <w:numId w:val="38"/>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Exercise</w:t>
            </w:r>
            <w:r w:rsidR="00706A95">
              <w:rPr>
                <w:rFonts w:eastAsia="Times New Roman"/>
                <w:lang w:eastAsia="en-CA"/>
              </w:rPr>
              <w:t xml:space="preserve"> Quiz</w:t>
            </w:r>
            <w:r w:rsidRPr="00C56DCB">
              <w:rPr>
                <w:rFonts w:eastAsia="Times New Roman"/>
                <w:lang w:eastAsia="en-CA"/>
              </w:rPr>
              <w:t>:1.</w:t>
            </w:r>
            <w:r w:rsidR="005B1E86">
              <w:rPr>
                <w:rFonts w:eastAsia="Times New Roman"/>
                <w:lang w:eastAsia="en-CA"/>
              </w:rPr>
              <w:t>5</w:t>
            </w:r>
            <w:r w:rsidRPr="00C56DCB">
              <w:rPr>
                <w:rFonts w:eastAsia="Times New Roman"/>
                <w:lang w:eastAsia="en-CA"/>
              </w:rPr>
              <w:t>% </w:t>
            </w:r>
          </w:p>
          <w:p w14:paraId="3F5CB715" w14:textId="77777777" w:rsidR="00FE7447" w:rsidRPr="00C56DCB" w:rsidRDefault="00FE7447" w:rsidP="00CF6D61">
            <w:pPr>
              <w:pStyle w:val="ListParagraph"/>
              <w:numPr>
                <w:ilvl w:val="0"/>
                <w:numId w:val="38"/>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WS:</w:t>
            </w:r>
            <w:r>
              <w:rPr>
                <w:rFonts w:eastAsia="Times New Roman"/>
                <w:lang w:eastAsia="en-CA"/>
              </w:rPr>
              <w:t>0.75</w:t>
            </w:r>
            <w:r w:rsidRPr="00C56DCB">
              <w:rPr>
                <w:rFonts w:eastAsia="Times New Roman"/>
                <w:lang w:eastAsia="en-CA"/>
              </w:rPr>
              <w:t>% </w:t>
            </w:r>
          </w:p>
        </w:tc>
      </w:tr>
      <w:tr w:rsidR="00FE7447" w:rsidRPr="007319A9" w14:paraId="0D0752E8"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AC966B"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lang w:eastAsia="en-CA"/>
              </w:rPr>
              <w:t>W4 </w:t>
            </w:r>
          </w:p>
          <w:p w14:paraId="3D1342AA" w14:textId="2F06FCE9"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lang w:eastAsia="en-CA"/>
              </w:rPr>
              <w:t>(</w:t>
            </w:r>
            <w:r w:rsidR="00C50C34">
              <w:rPr>
                <w:rFonts w:eastAsia="Times New Roman"/>
                <w:lang w:eastAsia="en-CA"/>
              </w:rPr>
              <w:t>Sep</w:t>
            </w:r>
            <w:r w:rsidRPr="007319A9">
              <w:rPr>
                <w:rFonts w:eastAsia="Times New Roman"/>
                <w:lang w:eastAsia="en-CA"/>
              </w:rPr>
              <w:t>.</w:t>
            </w:r>
            <w:r w:rsidR="00C50C34">
              <w:rPr>
                <w:rFonts w:eastAsia="Times New Roman"/>
                <w:lang w:eastAsia="en-CA"/>
              </w:rPr>
              <w:t>26</w:t>
            </w:r>
            <w:r w:rsidRPr="007319A9">
              <w:rPr>
                <w:rFonts w:eastAsia="Times New Roman"/>
                <w:lang w:eastAsia="en-CA"/>
              </w:rPr>
              <w:t xml:space="preserve"> – </w:t>
            </w:r>
            <w:r w:rsidR="00C50C34">
              <w:rPr>
                <w:rFonts w:eastAsia="Times New Roman"/>
                <w:lang w:eastAsia="en-CA"/>
              </w:rPr>
              <w:t>Sep</w:t>
            </w:r>
            <w:r w:rsidRPr="007319A9">
              <w:rPr>
                <w:rFonts w:eastAsia="Times New Roman"/>
                <w:lang w:eastAsia="en-CA"/>
              </w:rPr>
              <w:t>.</w:t>
            </w:r>
            <w:r w:rsidR="00C50C34">
              <w:rPr>
                <w:rFonts w:eastAsia="Times New Roman"/>
                <w:lang w:eastAsia="en-CA"/>
              </w:rPr>
              <w:t>30</w:t>
            </w:r>
            <w:r w:rsidRPr="007319A9">
              <w:rPr>
                <w:rFonts w:eastAsia="Times New Roman"/>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F14BA7" w14:textId="77777777" w:rsidR="00FE7447" w:rsidRPr="007319A9" w:rsidRDefault="00FE7447" w:rsidP="008539DB">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Logic (Selection)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EFFB9F" w14:textId="77777777" w:rsidR="00FE7447" w:rsidRPr="007319A9" w:rsidRDefault="00FE7447" w:rsidP="00E219D9">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Logic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94ADD9" w14:textId="47423DF3" w:rsidR="00FE7447" w:rsidRPr="00C56DCB" w:rsidRDefault="00FE7447" w:rsidP="00FE7447">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Reading</w:t>
            </w:r>
            <w:r w:rsidR="0002396F">
              <w:rPr>
                <w:rFonts w:eastAsia="Times New Roman"/>
                <w:lang w:eastAsia="en-CA"/>
              </w:rPr>
              <w:t xml:space="preserve"> Quiz</w:t>
            </w:r>
          </w:p>
          <w:p w14:paraId="68DE2250" w14:textId="1367740F" w:rsidR="00FE7447" w:rsidRPr="00C56DCB" w:rsidRDefault="00421A6A" w:rsidP="00421A6A">
            <w:pPr>
              <w:pStyle w:val="ListParagraph"/>
              <w:spacing w:after="0" w:line="240" w:lineRule="auto"/>
              <w:textAlignment w:val="baseline"/>
              <w:rPr>
                <w:rFonts w:eastAsia="Times New Roman"/>
                <w:lang w:eastAsia="en-CA"/>
              </w:rPr>
            </w:pPr>
            <w:r>
              <w:rPr>
                <w:rFonts w:eastAsia="Times New Roman"/>
                <w:lang w:eastAsia="en-CA"/>
              </w:rPr>
              <w:t>(</w:t>
            </w:r>
            <w:r w:rsidR="00FE7447" w:rsidRPr="00C56DCB">
              <w:rPr>
                <w:rFonts w:eastAsia="Times New Roman"/>
                <w:lang w:eastAsia="en-CA"/>
              </w:rPr>
              <w:t xml:space="preserve">Week 4 </w:t>
            </w:r>
            <w:r w:rsidR="005909F2" w:rsidRPr="005909F2">
              <w:rPr>
                <w:rFonts w:eastAsia="Times New Roman"/>
                <w:u w:val="single"/>
                <w:lang w:eastAsia="en-CA"/>
              </w:rPr>
              <w:t>AND</w:t>
            </w:r>
            <w:r w:rsidR="00FE7447" w:rsidRPr="00C56DCB">
              <w:rPr>
                <w:rFonts w:eastAsia="Times New Roman"/>
                <w:lang w:eastAsia="en-CA"/>
              </w:rPr>
              <w:t xml:space="preserve"> Week 5 Material</w:t>
            </w:r>
            <w:r>
              <w:rPr>
                <w:rFonts w:eastAsia="Times New Roman"/>
                <w:lang w:eastAsia="en-CA"/>
              </w:rPr>
              <w:t>)</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D75804" w14:textId="77777777" w:rsidR="00FE7447" w:rsidRPr="007319A9" w:rsidRDefault="00FE7447" w:rsidP="008539DB">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Workshop #4 </w:t>
            </w:r>
          </w:p>
          <w:p w14:paraId="5C585C15" w14:textId="77777777" w:rsidR="00FE7447" w:rsidRPr="007319A9" w:rsidRDefault="00FE7447" w:rsidP="008539DB">
            <w:pPr>
              <w:spacing w:after="0" w:line="240" w:lineRule="auto"/>
              <w:ind w:left="780"/>
              <w:textAlignment w:val="baseline"/>
              <w:rPr>
                <w:rFonts w:eastAsia="Times New Roman"/>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D1682C" w14:textId="6E5B385E" w:rsidR="00FE7447" w:rsidRPr="00C56DCB" w:rsidRDefault="00FE7447" w:rsidP="003C5B20">
            <w:pPr>
              <w:pStyle w:val="ListParagraph"/>
              <w:numPr>
                <w:ilvl w:val="0"/>
                <w:numId w:val="39"/>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sidR="00706A95">
              <w:rPr>
                <w:rFonts w:eastAsia="Times New Roman"/>
                <w:lang w:eastAsia="en-CA"/>
              </w:rPr>
              <w:t xml:space="preserve"> Quiz</w:t>
            </w:r>
            <w:r w:rsidRPr="00C56DCB">
              <w:rPr>
                <w:rFonts w:eastAsia="Times New Roman"/>
                <w:lang w:eastAsia="en-CA"/>
              </w:rPr>
              <w:t>: 1.</w:t>
            </w:r>
            <w:r w:rsidR="005B1E86">
              <w:rPr>
                <w:rFonts w:eastAsia="Times New Roman"/>
                <w:lang w:eastAsia="en-CA"/>
              </w:rPr>
              <w:t>5</w:t>
            </w:r>
            <w:r w:rsidRPr="00C56DCB">
              <w:rPr>
                <w:rFonts w:eastAsia="Times New Roman"/>
                <w:lang w:eastAsia="en-CA"/>
              </w:rPr>
              <w:t>% </w:t>
            </w:r>
          </w:p>
          <w:p w14:paraId="309631F5" w14:textId="77777777" w:rsidR="00FE7447" w:rsidRPr="00C56DCB" w:rsidRDefault="00FE7447" w:rsidP="003C5B20">
            <w:pPr>
              <w:pStyle w:val="ListParagraph"/>
              <w:numPr>
                <w:ilvl w:val="0"/>
                <w:numId w:val="39"/>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WS: </w:t>
            </w:r>
            <w:r>
              <w:rPr>
                <w:rFonts w:eastAsia="Times New Roman"/>
                <w:lang w:eastAsia="en-CA"/>
              </w:rPr>
              <w:t>1.5</w:t>
            </w:r>
            <w:r w:rsidRPr="00C56DCB">
              <w:rPr>
                <w:rFonts w:eastAsia="Times New Roman"/>
                <w:lang w:eastAsia="en-CA"/>
              </w:rPr>
              <w:t>% </w:t>
            </w:r>
          </w:p>
        </w:tc>
      </w:tr>
      <w:tr w:rsidR="00FE7447" w:rsidRPr="007319A9" w14:paraId="3F4F9C2E"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044C05"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lang w:eastAsia="en-CA"/>
              </w:rPr>
              <w:t>W5 </w:t>
            </w:r>
          </w:p>
          <w:p w14:paraId="58E54F6E" w14:textId="1E1B938C"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lang w:eastAsia="en-CA"/>
              </w:rPr>
              <w:t>(</w:t>
            </w:r>
            <w:r w:rsidR="00C50C34">
              <w:rPr>
                <w:rFonts w:eastAsia="Times New Roman"/>
                <w:lang w:eastAsia="en-CA"/>
              </w:rPr>
              <w:t>Oct</w:t>
            </w:r>
            <w:r w:rsidRPr="007319A9">
              <w:rPr>
                <w:rFonts w:eastAsia="Times New Roman"/>
                <w:lang w:eastAsia="en-CA"/>
              </w:rPr>
              <w:t>.</w:t>
            </w:r>
            <w:r w:rsidR="00397934">
              <w:rPr>
                <w:rFonts w:eastAsia="Times New Roman"/>
                <w:lang w:eastAsia="en-CA"/>
              </w:rPr>
              <w:t>3</w:t>
            </w:r>
            <w:r w:rsidRPr="007319A9">
              <w:rPr>
                <w:rFonts w:eastAsia="Times New Roman"/>
                <w:lang w:eastAsia="en-CA"/>
              </w:rPr>
              <w:t xml:space="preserve"> – </w:t>
            </w:r>
            <w:r w:rsidR="00C50C34">
              <w:rPr>
                <w:rFonts w:eastAsia="Times New Roman"/>
                <w:lang w:eastAsia="en-CA"/>
              </w:rPr>
              <w:t>Oct</w:t>
            </w:r>
            <w:r w:rsidRPr="007319A9">
              <w:rPr>
                <w:rFonts w:eastAsia="Times New Roman"/>
                <w:lang w:eastAsia="en-CA"/>
              </w:rPr>
              <w:t>.</w:t>
            </w:r>
            <w:r w:rsidR="00397934">
              <w:rPr>
                <w:rFonts w:eastAsia="Times New Roman"/>
                <w:lang w:eastAsia="en-CA"/>
              </w:rPr>
              <w:t>7</w:t>
            </w:r>
            <w:r w:rsidRPr="007319A9">
              <w:rPr>
                <w:rFonts w:eastAsia="Times New Roman"/>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25134A" w14:textId="77777777" w:rsidR="00FE7447" w:rsidRPr="007319A9" w:rsidRDefault="00FE7447" w:rsidP="008539DB">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Logic (Iteration)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61E00A" w14:textId="3237DCB2" w:rsidR="00FE7447" w:rsidRPr="007319A9" w:rsidRDefault="00FE7447" w:rsidP="00E219D9">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Arrays, Intro. To C Strings, Style, Testing</w:t>
            </w:r>
            <w:r w:rsidR="00E219D9">
              <w:rPr>
                <w:rFonts w:eastAsia="Times New Roman"/>
                <w:lang w:eastAsia="en-CA"/>
              </w:rPr>
              <w:t xml:space="preserve"> and </w:t>
            </w:r>
            <w:r w:rsidRPr="007319A9">
              <w:rPr>
                <w:rFonts w:eastAsia="Times New Roman"/>
                <w:lang w:eastAsia="en-CA"/>
              </w:rPr>
              <w:t>Debugging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7F2BBC" w14:textId="098C0E86" w:rsidR="00FE7447" w:rsidRPr="003E2A37" w:rsidRDefault="00FE7447" w:rsidP="006B63F2">
            <w:pPr>
              <w:pStyle w:val="ListParagraph"/>
              <w:numPr>
                <w:ilvl w:val="0"/>
                <w:numId w:val="50"/>
              </w:numPr>
              <w:spacing w:after="0" w:line="240" w:lineRule="auto"/>
              <w:ind w:left="780"/>
              <w:textAlignment w:val="baseline"/>
              <w:rPr>
                <w:rFonts w:eastAsia="Times New Roman"/>
                <w:lang w:eastAsia="en-CA"/>
              </w:rPr>
            </w:pPr>
            <w:r w:rsidRPr="003E2A37">
              <w:rPr>
                <w:rFonts w:eastAsia="Times New Roman"/>
                <w:lang w:eastAsia="en-CA"/>
              </w:rPr>
              <w:t>Exercise</w:t>
            </w:r>
            <w:r w:rsidR="0002396F" w:rsidRPr="003E2A37">
              <w:rPr>
                <w:rFonts w:eastAsia="Times New Roman"/>
                <w:lang w:eastAsia="en-CA"/>
              </w:rPr>
              <w:t xml:space="preserve"> Quiz</w:t>
            </w:r>
            <w:r w:rsidRPr="003E2A37">
              <w:rPr>
                <w:rFonts w:eastAsia="Times New Roman"/>
                <w:lang w:eastAsia="en-CA"/>
              </w:rPr>
              <w:t> </w:t>
            </w:r>
          </w:p>
          <w:p w14:paraId="49BD9480" w14:textId="77777777" w:rsidR="00FE7447" w:rsidRPr="007319A9" w:rsidRDefault="00FE7447" w:rsidP="008539DB">
            <w:pPr>
              <w:spacing w:after="0" w:line="240" w:lineRule="auto"/>
              <w:ind w:left="780"/>
              <w:textAlignment w:val="baseline"/>
              <w:rPr>
                <w:rFonts w:eastAsia="Times New Roman"/>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F6DE1A" w14:textId="77777777" w:rsidR="00FE7447" w:rsidRPr="007319A9" w:rsidRDefault="00FE7447" w:rsidP="008539DB">
            <w:pPr>
              <w:spacing w:after="0" w:line="240" w:lineRule="auto"/>
              <w:ind w:left="60"/>
              <w:textAlignment w:val="baseline"/>
              <w:rPr>
                <w:rFonts w:eastAsia="Times New Roman"/>
                <w:lang w:eastAsia="en-CA"/>
              </w:rPr>
            </w:pPr>
            <w:r w:rsidRPr="007319A9">
              <w:rPr>
                <w:rFonts w:eastAsia="Times New Roman"/>
                <w:lang w:eastAsia="en-CA"/>
              </w:rPr>
              <w:t>Workshop #5 </w:t>
            </w:r>
          </w:p>
          <w:p w14:paraId="01B338A2" w14:textId="77777777" w:rsidR="00FE7447" w:rsidRPr="007319A9" w:rsidRDefault="00FE7447" w:rsidP="008539DB">
            <w:pPr>
              <w:spacing w:after="0" w:line="240" w:lineRule="auto"/>
              <w:ind w:left="780"/>
              <w:textAlignment w:val="baseline"/>
              <w:rPr>
                <w:rFonts w:eastAsia="Times New Roman"/>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904045" w14:textId="3EBF095B" w:rsidR="00FE7447" w:rsidRPr="00C56DCB" w:rsidRDefault="00FE7447" w:rsidP="003C5B20">
            <w:pPr>
              <w:pStyle w:val="ListParagraph"/>
              <w:numPr>
                <w:ilvl w:val="0"/>
                <w:numId w:val="40"/>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Exercise</w:t>
            </w:r>
            <w:r w:rsidR="00706A95">
              <w:rPr>
                <w:rFonts w:eastAsia="Times New Roman"/>
                <w:lang w:eastAsia="en-CA"/>
              </w:rPr>
              <w:t xml:space="preserve"> Quiz</w:t>
            </w:r>
            <w:r w:rsidRPr="00C56DCB">
              <w:rPr>
                <w:rFonts w:eastAsia="Times New Roman"/>
                <w:lang w:eastAsia="en-CA"/>
              </w:rPr>
              <w:t>:1.</w:t>
            </w:r>
            <w:r w:rsidR="005B1E86">
              <w:rPr>
                <w:rFonts w:eastAsia="Times New Roman"/>
                <w:lang w:eastAsia="en-CA"/>
              </w:rPr>
              <w:t>5</w:t>
            </w:r>
            <w:r w:rsidRPr="00C56DCB">
              <w:rPr>
                <w:rFonts w:eastAsia="Times New Roman"/>
                <w:lang w:eastAsia="en-CA"/>
              </w:rPr>
              <w:t>% </w:t>
            </w:r>
          </w:p>
          <w:p w14:paraId="5FFE715B" w14:textId="77777777" w:rsidR="00FE7447" w:rsidRPr="00C56DCB" w:rsidRDefault="00FE7447" w:rsidP="003C5B20">
            <w:pPr>
              <w:pStyle w:val="ListParagraph"/>
              <w:numPr>
                <w:ilvl w:val="0"/>
                <w:numId w:val="40"/>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WS: </w:t>
            </w:r>
            <w:r>
              <w:rPr>
                <w:rFonts w:eastAsia="Times New Roman"/>
                <w:lang w:eastAsia="en-CA"/>
              </w:rPr>
              <w:t>1.5</w:t>
            </w:r>
            <w:r w:rsidRPr="00C56DCB">
              <w:rPr>
                <w:rFonts w:eastAsia="Times New Roman"/>
                <w:lang w:eastAsia="en-CA"/>
              </w:rPr>
              <w:t>% </w:t>
            </w:r>
          </w:p>
        </w:tc>
      </w:tr>
      <w:tr w:rsidR="00FE7447" w:rsidRPr="007319A9" w14:paraId="6657B210"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276EAB"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lang w:eastAsia="en-CA"/>
              </w:rPr>
              <w:t>W6 </w:t>
            </w:r>
          </w:p>
          <w:p w14:paraId="6D849CC5" w14:textId="77777777" w:rsidR="00FE7447" w:rsidRDefault="00FE7447" w:rsidP="008539DB">
            <w:pPr>
              <w:spacing w:after="0" w:line="240" w:lineRule="auto"/>
              <w:ind w:left="60"/>
              <w:jc w:val="center"/>
              <w:textAlignment w:val="baseline"/>
              <w:rPr>
                <w:rFonts w:eastAsia="Times New Roman"/>
                <w:lang w:eastAsia="en-CA"/>
              </w:rPr>
            </w:pPr>
            <w:r w:rsidRPr="007319A9">
              <w:rPr>
                <w:rFonts w:eastAsia="Times New Roman"/>
                <w:lang w:eastAsia="en-CA"/>
              </w:rPr>
              <w:t>(</w:t>
            </w:r>
            <w:r w:rsidR="00397934">
              <w:rPr>
                <w:rFonts w:eastAsia="Times New Roman"/>
                <w:lang w:eastAsia="en-CA"/>
              </w:rPr>
              <w:t>Oct</w:t>
            </w:r>
            <w:r w:rsidRPr="007319A9">
              <w:rPr>
                <w:rFonts w:eastAsia="Times New Roman"/>
                <w:lang w:eastAsia="en-CA"/>
              </w:rPr>
              <w:t>.</w:t>
            </w:r>
            <w:r w:rsidR="00397934">
              <w:rPr>
                <w:rFonts w:eastAsia="Times New Roman"/>
                <w:lang w:eastAsia="en-CA"/>
              </w:rPr>
              <w:t>10</w:t>
            </w:r>
            <w:r w:rsidRPr="007319A9">
              <w:rPr>
                <w:rFonts w:eastAsia="Times New Roman"/>
                <w:lang w:eastAsia="en-CA"/>
              </w:rPr>
              <w:t xml:space="preserve"> – </w:t>
            </w:r>
            <w:r w:rsidR="00397934">
              <w:rPr>
                <w:rFonts w:eastAsia="Times New Roman"/>
                <w:lang w:eastAsia="en-CA"/>
              </w:rPr>
              <w:t xml:space="preserve">Oct </w:t>
            </w:r>
            <w:r w:rsidRPr="007319A9">
              <w:rPr>
                <w:rFonts w:eastAsia="Times New Roman"/>
                <w:lang w:eastAsia="en-CA"/>
              </w:rPr>
              <w:t>.1</w:t>
            </w:r>
            <w:r w:rsidR="00397934">
              <w:rPr>
                <w:rFonts w:eastAsia="Times New Roman"/>
                <w:lang w:eastAsia="en-CA"/>
              </w:rPr>
              <w:t>4</w:t>
            </w:r>
            <w:r w:rsidRPr="007319A9">
              <w:rPr>
                <w:rFonts w:eastAsia="Times New Roman"/>
                <w:lang w:eastAsia="en-CA"/>
              </w:rPr>
              <w:t>)</w:t>
            </w:r>
          </w:p>
          <w:p w14:paraId="3FCD8DC8" w14:textId="74A93D57" w:rsidR="001333D7" w:rsidRPr="007319A9" w:rsidRDefault="001333D7" w:rsidP="008539DB">
            <w:pPr>
              <w:spacing w:after="0" w:line="240" w:lineRule="auto"/>
              <w:ind w:left="60"/>
              <w:jc w:val="center"/>
              <w:textAlignment w:val="baseline"/>
              <w:rPr>
                <w:rFonts w:ascii="Segoe UI" w:eastAsia="Times New Roman" w:hAnsi="Segoe UI" w:cs="Segoe UI"/>
                <w:sz w:val="18"/>
                <w:szCs w:val="18"/>
                <w:lang w:eastAsia="en-CA"/>
              </w:rPr>
            </w:pPr>
            <w:r w:rsidRPr="00C76B61">
              <w:rPr>
                <w:rFonts w:ascii="Arial" w:hAnsi="Arial" w:cs="Arial"/>
                <w:b/>
                <w:sz w:val="16"/>
                <w:szCs w:val="16"/>
                <w:u w:val="single"/>
              </w:rPr>
              <w:t>Note</w:t>
            </w:r>
            <w:r w:rsidRPr="00C76B61">
              <w:rPr>
                <w:rFonts w:ascii="Arial" w:hAnsi="Arial" w:cs="Arial"/>
                <w:b/>
                <w:sz w:val="16"/>
                <w:szCs w:val="16"/>
              </w:rPr>
              <w:t>:</w:t>
            </w:r>
            <w:r>
              <w:rPr>
                <w:rFonts w:ascii="Arial" w:hAnsi="Arial" w:cs="Arial"/>
                <w:b/>
                <w:sz w:val="16"/>
                <w:szCs w:val="16"/>
              </w:rPr>
              <w:t xml:space="preserve"> </w:t>
            </w:r>
            <w:r>
              <w:rPr>
                <w:rFonts w:ascii="Arial" w:hAnsi="Arial" w:cs="Arial"/>
                <w:bCs/>
                <w:sz w:val="16"/>
                <w:szCs w:val="16"/>
              </w:rPr>
              <w:t>Oct</w:t>
            </w:r>
            <w:r w:rsidRPr="000B09E4">
              <w:rPr>
                <w:rFonts w:ascii="Arial" w:hAnsi="Arial" w:cs="Arial"/>
                <w:bCs/>
                <w:sz w:val="16"/>
                <w:szCs w:val="16"/>
              </w:rPr>
              <w:t>.</w:t>
            </w:r>
            <w:r>
              <w:rPr>
                <w:rFonts w:ascii="Arial" w:hAnsi="Arial" w:cs="Arial"/>
                <w:bCs/>
                <w:sz w:val="16"/>
                <w:szCs w:val="16"/>
              </w:rPr>
              <w:t xml:space="preserve">10 </w:t>
            </w:r>
            <w:r w:rsidRPr="000B09E4">
              <w:rPr>
                <w:rFonts w:ascii="Arial" w:hAnsi="Arial" w:cs="Arial"/>
                <w:bCs/>
                <w:sz w:val="16"/>
                <w:szCs w:val="16"/>
              </w:rPr>
              <w:t>Holiday</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C50EA4" w14:textId="72DDE539" w:rsidR="00FE7447" w:rsidRPr="00E219D9" w:rsidRDefault="00486068" w:rsidP="00E219D9">
            <w:pPr>
              <w:spacing w:after="0" w:line="240" w:lineRule="auto"/>
              <w:ind w:left="60"/>
              <w:textAlignment w:val="baseline"/>
              <w:rPr>
                <w:rFonts w:eastAsia="Times New Roman"/>
                <w:lang w:eastAsia="en-CA"/>
              </w:rPr>
            </w:pPr>
            <w:r w:rsidRPr="007319A9">
              <w:rPr>
                <w:rFonts w:eastAsia="Times New Roman"/>
                <w:lang w:eastAsia="en-CA"/>
              </w:rPr>
              <w:t xml:space="preserve">Arrays, </w:t>
            </w:r>
            <w:r w:rsidR="00CA7D01" w:rsidRPr="00F06E39">
              <w:rPr>
                <w:rFonts w:eastAsia="Times New Roman"/>
                <w:i/>
                <w:iCs/>
                <w:lang w:eastAsia="en-CA"/>
              </w:rPr>
              <w:t>(Including</w:t>
            </w:r>
            <w:r w:rsidR="00CA7D01">
              <w:rPr>
                <w:rFonts w:eastAsia="Times New Roman"/>
                <w:i/>
                <w:iCs/>
                <w:lang w:eastAsia="en-CA"/>
              </w:rPr>
              <w:t xml:space="preserve"> </w:t>
            </w:r>
            <w:r w:rsidR="00CA7D01" w:rsidRPr="00F06E39">
              <w:rPr>
                <w:rFonts w:eastAsia="Times New Roman"/>
                <w:i/>
                <w:iCs/>
                <w:lang w:eastAsia="en-CA"/>
              </w:rPr>
              <w:t>an intro. to C Strings)</w:t>
            </w:r>
            <w:r w:rsidRPr="007319A9">
              <w:rPr>
                <w:rFonts w:eastAsia="Times New Roman"/>
                <w:lang w:eastAsia="en-CA"/>
              </w:rPr>
              <w:t>, Style, Testing</w:t>
            </w:r>
            <w:r w:rsidR="00E219D9">
              <w:rPr>
                <w:rFonts w:eastAsia="Times New Roman"/>
                <w:lang w:eastAsia="en-CA"/>
              </w:rPr>
              <w:t xml:space="preserve"> and </w:t>
            </w:r>
            <w:r w:rsidRPr="007319A9">
              <w:rPr>
                <w:rFonts w:eastAsia="Times New Roman"/>
                <w:lang w:eastAsia="en-CA"/>
              </w:rPr>
              <w:t>Debugging</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CF9360" w14:textId="77777777" w:rsidR="00FE7447" w:rsidRPr="007319A9" w:rsidRDefault="00FE7447" w:rsidP="00E219D9">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Structures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55B5FE" w14:textId="7600C245" w:rsidR="00FE7447" w:rsidRPr="00C56DCB" w:rsidRDefault="00FE7447" w:rsidP="00FE7447">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Reading</w:t>
            </w:r>
            <w:r w:rsidR="0002396F">
              <w:rPr>
                <w:rFonts w:eastAsia="Times New Roman"/>
                <w:lang w:eastAsia="en-CA"/>
              </w:rPr>
              <w:t xml:space="preserve"> 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33D599" w14:textId="77777777" w:rsidR="00FE7447" w:rsidRPr="007319A9" w:rsidRDefault="00FE7447" w:rsidP="008539DB">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Workshop #6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962007" w14:textId="684C358B" w:rsidR="00FE7447" w:rsidRPr="00C56DCB" w:rsidRDefault="00FE7447" w:rsidP="003C5B20">
            <w:pPr>
              <w:pStyle w:val="ListParagraph"/>
              <w:numPr>
                <w:ilvl w:val="0"/>
                <w:numId w:val="41"/>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sidR="00BD3559">
              <w:rPr>
                <w:rFonts w:eastAsia="Times New Roman"/>
                <w:lang w:eastAsia="en-CA"/>
              </w:rPr>
              <w:t xml:space="preserve"> Quiz</w:t>
            </w:r>
            <w:r w:rsidRPr="00C56DCB">
              <w:rPr>
                <w:rFonts w:eastAsia="Times New Roman"/>
                <w:lang w:eastAsia="en-CA"/>
              </w:rPr>
              <w:t>: 1.</w:t>
            </w:r>
            <w:r w:rsidR="005B1E86">
              <w:rPr>
                <w:rFonts w:eastAsia="Times New Roman"/>
                <w:lang w:eastAsia="en-CA"/>
              </w:rPr>
              <w:t>5</w:t>
            </w:r>
            <w:r w:rsidRPr="00C56DCB">
              <w:rPr>
                <w:rFonts w:eastAsia="Times New Roman"/>
                <w:lang w:eastAsia="en-CA"/>
              </w:rPr>
              <w:t>% </w:t>
            </w:r>
          </w:p>
          <w:p w14:paraId="27579764" w14:textId="77777777" w:rsidR="00FE7447" w:rsidRPr="00C56DCB" w:rsidRDefault="00FE7447" w:rsidP="003C5B20">
            <w:pPr>
              <w:pStyle w:val="ListParagraph"/>
              <w:numPr>
                <w:ilvl w:val="0"/>
                <w:numId w:val="41"/>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 xml:space="preserve">WS: </w:t>
            </w:r>
            <w:r>
              <w:rPr>
                <w:rFonts w:eastAsia="Times New Roman"/>
                <w:lang w:eastAsia="en-CA"/>
              </w:rPr>
              <w:t>2.25</w:t>
            </w:r>
            <w:r w:rsidRPr="00C56DCB">
              <w:rPr>
                <w:rFonts w:eastAsia="Times New Roman"/>
                <w:lang w:eastAsia="en-CA"/>
              </w:rPr>
              <w:t>% </w:t>
            </w:r>
          </w:p>
        </w:tc>
      </w:tr>
      <w:tr w:rsidR="00FE7447" w:rsidRPr="007319A9" w14:paraId="7D83BF72"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570EBE"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lang w:eastAsia="en-CA"/>
              </w:rPr>
              <w:t>W7 </w:t>
            </w:r>
          </w:p>
          <w:p w14:paraId="1FDD5D53" w14:textId="525A3FE6" w:rsidR="00FE7447" w:rsidRPr="00E36118" w:rsidRDefault="00FE7447" w:rsidP="008539DB">
            <w:pPr>
              <w:spacing w:after="0" w:line="240" w:lineRule="auto"/>
              <w:ind w:left="60"/>
              <w:jc w:val="center"/>
              <w:textAlignment w:val="baseline"/>
              <w:rPr>
                <w:rFonts w:eastAsia="Times New Roman"/>
                <w:lang w:eastAsia="en-CA"/>
              </w:rPr>
            </w:pPr>
            <w:r w:rsidRPr="007319A9">
              <w:rPr>
                <w:rFonts w:eastAsia="Times New Roman"/>
                <w:lang w:eastAsia="en-CA"/>
              </w:rPr>
              <w:t>(</w:t>
            </w:r>
            <w:r w:rsidR="00427F2B">
              <w:rPr>
                <w:rFonts w:eastAsia="Times New Roman"/>
                <w:lang w:eastAsia="en-CA"/>
              </w:rPr>
              <w:t>Oct</w:t>
            </w:r>
            <w:r w:rsidRPr="007319A9">
              <w:rPr>
                <w:rFonts w:eastAsia="Times New Roman"/>
                <w:lang w:eastAsia="en-CA"/>
              </w:rPr>
              <w:t>.</w:t>
            </w:r>
            <w:r w:rsidR="00427F2B">
              <w:rPr>
                <w:rFonts w:eastAsia="Times New Roman"/>
                <w:lang w:eastAsia="en-CA"/>
              </w:rPr>
              <w:t>17</w:t>
            </w:r>
            <w:r w:rsidRPr="007319A9">
              <w:rPr>
                <w:rFonts w:eastAsia="Times New Roman"/>
                <w:lang w:eastAsia="en-CA"/>
              </w:rPr>
              <w:t xml:space="preserve"> – </w:t>
            </w:r>
            <w:r w:rsidR="00427F2B">
              <w:rPr>
                <w:rFonts w:eastAsia="Times New Roman"/>
                <w:lang w:eastAsia="en-CA"/>
              </w:rPr>
              <w:t>Oct</w:t>
            </w:r>
            <w:r w:rsidRPr="007319A9">
              <w:rPr>
                <w:rFonts w:eastAsia="Times New Roman"/>
                <w:lang w:eastAsia="en-CA"/>
              </w:rPr>
              <w:t>.2</w:t>
            </w:r>
            <w:r w:rsidR="00427F2B">
              <w:rPr>
                <w:rFonts w:eastAsia="Times New Roman"/>
                <w:lang w:eastAsia="en-CA"/>
              </w:rPr>
              <w:t>1</w:t>
            </w:r>
            <w:r w:rsidRPr="007319A9">
              <w:rPr>
                <w:rFonts w:eastAsia="Times New Roman"/>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520BE0" w14:textId="77777777" w:rsidR="00FE7447" w:rsidRDefault="00FE7447" w:rsidP="008539DB">
            <w:pPr>
              <w:spacing w:after="0" w:line="240" w:lineRule="auto"/>
              <w:ind w:left="60"/>
              <w:textAlignment w:val="baseline"/>
              <w:rPr>
                <w:rFonts w:eastAsia="Times New Roman"/>
                <w:lang w:eastAsia="en-CA"/>
              </w:rPr>
            </w:pPr>
            <w:r w:rsidRPr="007319A9">
              <w:rPr>
                <w:rFonts w:eastAsia="Times New Roman"/>
                <w:lang w:eastAsia="en-CA"/>
              </w:rPr>
              <w:t>Structs </w:t>
            </w:r>
          </w:p>
          <w:p w14:paraId="089E583C" w14:textId="611EBDB0" w:rsidR="00FE7447" w:rsidRPr="00665232" w:rsidRDefault="00FE7447" w:rsidP="008539DB">
            <w:pPr>
              <w:spacing w:after="0" w:line="240" w:lineRule="auto"/>
              <w:ind w:left="60"/>
              <w:textAlignment w:val="baseline"/>
              <w:rPr>
                <w:rFonts w:eastAsia="Times New Roman" w:cstheme="minorHAnsi"/>
                <w:lang w:eastAsia="en-CA"/>
              </w:rPr>
            </w:pPr>
            <w:r w:rsidRPr="00260F0E">
              <w:rPr>
                <w:rFonts w:eastAsia="Times New Roman" w:cstheme="minorHAnsi"/>
                <w:b/>
                <w:bCs/>
                <w:lang w:eastAsia="en-CA"/>
              </w:rPr>
              <w:t xml:space="preserve">Midterm </w:t>
            </w:r>
            <w:r w:rsidR="00260F0E">
              <w:rPr>
                <w:rFonts w:eastAsia="Times New Roman" w:cstheme="minorHAnsi"/>
                <w:b/>
                <w:bCs/>
                <w:lang w:eastAsia="en-CA"/>
              </w:rPr>
              <w:t>Assessment</w:t>
            </w:r>
            <w:r w:rsidR="003D7B58">
              <w:rPr>
                <w:rFonts w:eastAsia="Times New Roman" w:cstheme="minorHAnsi"/>
                <w:lang w:eastAsia="en-CA"/>
              </w:rPr>
              <w:t xml:space="preserve"> </w:t>
            </w:r>
            <w:r w:rsidRPr="00665232">
              <w:rPr>
                <w:rFonts w:eastAsia="Times New Roman" w:cstheme="minorHAnsi"/>
                <w:lang w:eastAsia="en-CA"/>
              </w:rPr>
              <w:t>(up to</w:t>
            </w:r>
            <w:r w:rsidR="00124F1E">
              <w:rPr>
                <w:rFonts w:eastAsia="Times New Roman" w:cstheme="minorHAnsi"/>
                <w:lang w:eastAsia="en-CA"/>
              </w:rPr>
              <w:t xml:space="preserve"> and including </w:t>
            </w:r>
            <w:r w:rsidRPr="00665232">
              <w:rPr>
                <w:rFonts w:eastAsia="Times New Roman" w:cstheme="minorHAnsi"/>
                <w:lang w:eastAsia="en-CA"/>
              </w:rPr>
              <w:t>arrays)</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ABB0B1" w14:textId="77777777" w:rsidR="00FE7447" w:rsidRPr="007319A9" w:rsidRDefault="00FE7447" w:rsidP="00E219D9">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Functions, Pointers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A6474B" w14:textId="745FE127" w:rsidR="00FE7447" w:rsidRPr="00C56DCB" w:rsidRDefault="00FE7447" w:rsidP="00FE7447">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Reading</w:t>
            </w:r>
            <w:r w:rsidR="0002396F">
              <w:rPr>
                <w:rFonts w:eastAsia="Times New Roman"/>
                <w:lang w:eastAsia="en-CA"/>
              </w:rPr>
              <w:t xml:space="preserve"> 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0A1603" w14:textId="77777777" w:rsidR="00FE7447" w:rsidRDefault="00FE7447" w:rsidP="008539DB">
            <w:pPr>
              <w:spacing w:after="0" w:line="240" w:lineRule="auto"/>
              <w:ind w:left="60"/>
              <w:textAlignment w:val="baseline"/>
              <w:rPr>
                <w:rFonts w:eastAsia="Times New Roman"/>
                <w:lang w:eastAsia="en-CA"/>
              </w:rPr>
            </w:pPr>
            <w:r w:rsidRPr="007319A9">
              <w:rPr>
                <w:rFonts w:eastAsia="Times New Roman"/>
                <w:lang w:eastAsia="en-CA"/>
              </w:rPr>
              <w:t>&lt; no workshop &gt; </w:t>
            </w:r>
          </w:p>
          <w:p w14:paraId="39FB3E0B" w14:textId="7F82EA18" w:rsidR="00FE7447" w:rsidRPr="00C56ACC" w:rsidRDefault="00FE7447" w:rsidP="008539DB">
            <w:pPr>
              <w:spacing w:after="0" w:line="240" w:lineRule="auto"/>
              <w:ind w:left="60"/>
              <w:textAlignment w:val="baseline"/>
              <w:rPr>
                <w:rFonts w:eastAsia="Times New Roman"/>
                <w:b/>
                <w:bCs/>
                <w:lang w:eastAsia="en-CA"/>
              </w:rPr>
            </w:pPr>
            <w:r w:rsidRPr="00C56ACC">
              <w:rPr>
                <w:rFonts w:eastAsia="Times New Roman"/>
                <w:b/>
                <w:bCs/>
                <w:lang w:eastAsia="en-CA"/>
              </w:rPr>
              <w:t xml:space="preserve">Midterm </w:t>
            </w:r>
            <w:r w:rsidR="00260F0E" w:rsidRPr="00C56ACC">
              <w:rPr>
                <w:rFonts w:eastAsia="Times New Roman"/>
                <w:b/>
                <w:bCs/>
                <w:lang w:eastAsia="en-CA"/>
              </w:rPr>
              <w:t>Assessment</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87F460" w14:textId="28E11F40" w:rsidR="00FE7447" w:rsidRPr="00C56DCB" w:rsidRDefault="00FE7447" w:rsidP="003C5B20">
            <w:pPr>
              <w:pStyle w:val="ListParagraph"/>
              <w:numPr>
                <w:ilvl w:val="0"/>
                <w:numId w:val="42"/>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sidR="00BD3559">
              <w:rPr>
                <w:rFonts w:eastAsia="Times New Roman"/>
                <w:lang w:eastAsia="en-CA"/>
              </w:rPr>
              <w:t xml:space="preserve"> Quiz</w:t>
            </w:r>
            <w:r w:rsidRPr="00C56DCB">
              <w:rPr>
                <w:rFonts w:eastAsia="Times New Roman"/>
                <w:lang w:eastAsia="en-CA"/>
              </w:rPr>
              <w:t>: 1.</w:t>
            </w:r>
            <w:r w:rsidR="005B1E86">
              <w:rPr>
                <w:rFonts w:eastAsia="Times New Roman"/>
                <w:lang w:eastAsia="en-CA"/>
              </w:rPr>
              <w:t>5</w:t>
            </w:r>
            <w:r w:rsidRPr="00C56DCB">
              <w:rPr>
                <w:rFonts w:eastAsia="Times New Roman"/>
                <w:lang w:eastAsia="en-CA"/>
              </w:rPr>
              <w:t>% </w:t>
            </w:r>
          </w:p>
          <w:p w14:paraId="58B6F28C" w14:textId="77777777" w:rsidR="00FE7447" w:rsidRPr="00C56DCB" w:rsidRDefault="00FE7447" w:rsidP="003C5B20">
            <w:pPr>
              <w:pStyle w:val="ListParagraph"/>
              <w:numPr>
                <w:ilvl w:val="0"/>
                <w:numId w:val="42"/>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Midterm:</w:t>
            </w:r>
            <w:r>
              <w:rPr>
                <w:rFonts w:eastAsia="Times New Roman"/>
                <w:lang w:eastAsia="en-CA"/>
              </w:rPr>
              <w:t>15</w:t>
            </w:r>
            <w:r w:rsidRPr="00C56DCB">
              <w:rPr>
                <w:rFonts w:eastAsia="Times New Roman"/>
                <w:lang w:eastAsia="en-CA"/>
              </w:rPr>
              <w:t>% </w:t>
            </w:r>
          </w:p>
        </w:tc>
      </w:tr>
      <w:tr w:rsidR="00FE7447" w:rsidRPr="007319A9" w14:paraId="3B5C9153" w14:textId="77777777" w:rsidTr="006165CE">
        <w:trPr>
          <w:trHeight w:val="300"/>
        </w:trPr>
        <w:tc>
          <w:tcPr>
            <w:tcW w:w="15031" w:type="dxa"/>
            <w:gridSpan w:val="6"/>
            <w:tcBorders>
              <w:top w:val="single" w:sz="6" w:space="0" w:color="auto"/>
              <w:left w:val="single" w:sz="6" w:space="0" w:color="auto"/>
              <w:bottom w:val="single" w:sz="6" w:space="0" w:color="auto"/>
              <w:right w:val="single" w:sz="6" w:space="0" w:color="auto"/>
            </w:tcBorders>
            <w:shd w:val="clear" w:color="auto" w:fill="FFC000"/>
            <w:vAlign w:val="center"/>
          </w:tcPr>
          <w:p w14:paraId="42546968" w14:textId="77777777" w:rsidR="00FE7447" w:rsidRPr="00110D39" w:rsidRDefault="00FE7447" w:rsidP="00E219D9">
            <w:pPr>
              <w:pStyle w:val="ListParagraph"/>
              <w:spacing w:after="0" w:line="240" w:lineRule="auto"/>
              <w:ind w:left="90"/>
              <w:jc w:val="center"/>
              <w:textAlignment w:val="baseline"/>
              <w:rPr>
                <w:rFonts w:eastAsia="Times New Roman"/>
                <w:b/>
                <w:bCs/>
                <w:i/>
                <w:iCs/>
                <w:lang w:eastAsia="en-CA"/>
              </w:rPr>
            </w:pPr>
            <w:r w:rsidRPr="00110D39">
              <w:rPr>
                <w:rFonts w:eastAsia="Times New Roman"/>
                <w:b/>
                <w:bCs/>
                <w:i/>
                <w:iCs/>
                <w:lang w:eastAsia="en-CA"/>
              </w:rPr>
              <w:t>STUDY WEEK</w:t>
            </w:r>
          </w:p>
        </w:tc>
      </w:tr>
      <w:tr w:rsidR="00FE7447" w:rsidRPr="007319A9" w14:paraId="2B126374" w14:textId="77777777" w:rsidTr="006165CE">
        <w:trPr>
          <w:trHeight w:val="390"/>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3FEF1F"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lang w:eastAsia="en-CA"/>
              </w:rPr>
              <w:t>W8 </w:t>
            </w:r>
          </w:p>
          <w:p w14:paraId="54C56D86" w14:textId="14A4C9FD"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lang w:eastAsia="en-CA"/>
              </w:rPr>
              <w:t>(</w:t>
            </w:r>
            <w:r w:rsidR="00442CF2">
              <w:rPr>
                <w:rFonts w:eastAsia="Times New Roman"/>
                <w:lang w:eastAsia="en-CA"/>
              </w:rPr>
              <w:t>Oct</w:t>
            </w:r>
            <w:r w:rsidRPr="007319A9">
              <w:rPr>
                <w:rFonts w:eastAsia="Times New Roman"/>
                <w:lang w:eastAsia="en-CA"/>
              </w:rPr>
              <w:t>.</w:t>
            </w:r>
            <w:r w:rsidR="00442CF2">
              <w:rPr>
                <w:rFonts w:eastAsia="Times New Roman"/>
                <w:lang w:eastAsia="en-CA"/>
              </w:rPr>
              <w:t>31</w:t>
            </w:r>
            <w:r w:rsidRPr="007319A9">
              <w:rPr>
                <w:rFonts w:eastAsia="Times New Roman"/>
                <w:lang w:eastAsia="en-CA"/>
              </w:rPr>
              <w:t xml:space="preserve"> – </w:t>
            </w:r>
            <w:r w:rsidR="00442CF2">
              <w:rPr>
                <w:rFonts w:eastAsia="Times New Roman"/>
                <w:lang w:eastAsia="en-CA"/>
              </w:rPr>
              <w:t>Nov</w:t>
            </w:r>
            <w:r w:rsidRPr="007319A9">
              <w:rPr>
                <w:rFonts w:eastAsia="Times New Roman"/>
                <w:lang w:eastAsia="en-CA"/>
              </w:rPr>
              <w:t>.</w:t>
            </w:r>
            <w:r w:rsidR="00442CF2">
              <w:rPr>
                <w:rFonts w:eastAsia="Times New Roman"/>
                <w:lang w:eastAsia="en-CA"/>
              </w:rPr>
              <w:t>4</w:t>
            </w:r>
            <w:r w:rsidRPr="007319A9">
              <w:rPr>
                <w:rFonts w:eastAsia="Times New Roman"/>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0791C9" w14:textId="77777777" w:rsidR="00FE7447" w:rsidRPr="007319A9" w:rsidRDefault="00FE7447" w:rsidP="008539DB">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Functions, Pointers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709944" w14:textId="375CC5F9" w:rsidR="00FE7447" w:rsidRPr="007319A9" w:rsidRDefault="00FE7447" w:rsidP="00E219D9">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Functions, Arrays and Structs</w:t>
            </w:r>
            <w:r w:rsidR="00FD5AE6">
              <w:rPr>
                <w:rFonts w:eastAsia="Times New Roman"/>
                <w:lang w:eastAsia="en-CA"/>
              </w:rPr>
              <w:t xml:space="preserve">, </w:t>
            </w:r>
            <w:r w:rsidR="00BC0216">
              <w:rPr>
                <w:rFonts w:eastAsia="Times New Roman"/>
                <w:lang w:eastAsia="en-CA"/>
              </w:rPr>
              <w:t xml:space="preserve">and </w:t>
            </w:r>
            <w:r w:rsidR="00FD5AE6">
              <w:rPr>
                <w:rFonts w:eastAsia="Times New Roman"/>
                <w:lang w:eastAsia="en-CA"/>
              </w:rPr>
              <w:t>Pointers</w:t>
            </w:r>
            <w:r w:rsidR="00BC0216">
              <w:rPr>
                <w:rFonts w:eastAsia="Times New Roman"/>
                <w:lang w:eastAsia="en-CA"/>
              </w:rPr>
              <w:t>, Arrays and Structs</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B4D052" w14:textId="2C0BDF3B" w:rsidR="00FE7447" w:rsidRPr="00C56DCB" w:rsidRDefault="00FE7447" w:rsidP="00FE7447">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 xml:space="preserve">Reading </w:t>
            </w:r>
            <w:r w:rsidR="0075596B">
              <w:rPr>
                <w:rFonts w:eastAsia="Times New Roman"/>
                <w:lang w:eastAsia="en-CA"/>
              </w:rPr>
              <w:t>Quiz</w:t>
            </w:r>
            <w:r w:rsidRPr="00C56DCB">
              <w:rPr>
                <w:rFonts w:eastAsia="Times New Roman"/>
                <w:lang w:eastAsia="en-CA"/>
              </w:rPr>
              <w:t> </w:t>
            </w:r>
          </w:p>
          <w:p w14:paraId="73A8B520" w14:textId="77777777" w:rsidR="00FE7447" w:rsidRPr="007319A9" w:rsidRDefault="00FE7447" w:rsidP="008539DB">
            <w:pPr>
              <w:spacing w:after="0" w:line="240" w:lineRule="auto"/>
              <w:ind w:left="60"/>
              <w:textAlignment w:val="baseline"/>
              <w:rPr>
                <w:rFonts w:ascii="Segoe UI" w:eastAsia="Times New Roman" w:hAnsi="Segoe UI" w:cs="Segoe UI"/>
                <w:sz w:val="18"/>
                <w:szCs w:val="18"/>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397693" w14:textId="77777777" w:rsidR="00FE7447" w:rsidRPr="007319A9" w:rsidRDefault="00FE7447" w:rsidP="008539DB">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Workshop #7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86B93E" w14:textId="336E15DE" w:rsidR="00FE7447" w:rsidRPr="00C56DCB" w:rsidRDefault="00FE7447" w:rsidP="00706A95">
            <w:pPr>
              <w:pStyle w:val="ListParagraph"/>
              <w:numPr>
                <w:ilvl w:val="0"/>
                <w:numId w:val="43"/>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sidR="00BD3559">
              <w:rPr>
                <w:rFonts w:eastAsia="Times New Roman"/>
                <w:lang w:eastAsia="en-CA"/>
              </w:rPr>
              <w:t xml:space="preserve"> Quiz</w:t>
            </w:r>
            <w:r w:rsidRPr="00C56DCB">
              <w:rPr>
                <w:rFonts w:eastAsia="Times New Roman"/>
                <w:lang w:eastAsia="en-CA"/>
              </w:rPr>
              <w:t>: 1.</w:t>
            </w:r>
            <w:r w:rsidR="005B1E86">
              <w:rPr>
                <w:rFonts w:eastAsia="Times New Roman"/>
                <w:lang w:eastAsia="en-CA"/>
              </w:rPr>
              <w:t>5</w:t>
            </w:r>
            <w:r w:rsidRPr="00C56DCB">
              <w:rPr>
                <w:rFonts w:eastAsia="Times New Roman"/>
                <w:lang w:eastAsia="en-CA"/>
              </w:rPr>
              <w:t>% </w:t>
            </w:r>
          </w:p>
          <w:p w14:paraId="407D898B" w14:textId="77777777" w:rsidR="00FE7447" w:rsidRPr="00C56DCB" w:rsidRDefault="00FE7447" w:rsidP="00706A95">
            <w:pPr>
              <w:pStyle w:val="ListParagraph"/>
              <w:numPr>
                <w:ilvl w:val="0"/>
                <w:numId w:val="43"/>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 xml:space="preserve">WS: </w:t>
            </w:r>
            <w:r>
              <w:rPr>
                <w:rFonts w:eastAsia="Times New Roman"/>
                <w:lang w:eastAsia="en-CA"/>
              </w:rPr>
              <w:t>3.0</w:t>
            </w:r>
            <w:r w:rsidRPr="00C56DCB">
              <w:rPr>
                <w:rFonts w:eastAsia="Times New Roman"/>
                <w:lang w:eastAsia="en-CA"/>
              </w:rPr>
              <w:t>% </w:t>
            </w:r>
          </w:p>
        </w:tc>
      </w:tr>
      <w:tr w:rsidR="00FE7447" w:rsidRPr="007319A9" w14:paraId="6B69F4D0" w14:textId="77777777" w:rsidTr="006165CE">
        <w:trPr>
          <w:trHeight w:val="375"/>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7E1754"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lang w:eastAsia="en-CA"/>
              </w:rPr>
              <w:t>W9 </w:t>
            </w:r>
          </w:p>
          <w:p w14:paraId="2F51E894" w14:textId="10BAD5CE"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lang w:eastAsia="en-CA"/>
              </w:rPr>
              <w:t>(</w:t>
            </w:r>
            <w:r w:rsidR="00442CF2">
              <w:rPr>
                <w:rFonts w:eastAsia="Times New Roman"/>
                <w:lang w:eastAsia="en-CA"/>
              </w:rPr>
              <w:t>Nov</w:t>
            </w:r>
            <w:r w:rsidRPr="007319A9">
              <w:rPr>
                <w:rFonts w:eastAsia="Times New Roman"/>
                <w:lang w:eastAsia="en-CA"/>
              </w:rPr>
              <w:t>.</w:t>
            </w:r>
            <w:r w:rsidR="000D0F92">
              <w:rPr>
                <w:rFonts w:eastAsia="Times New Roman"/>
                <w:lang w:eastAsia="en-CA"/>
              </w:rPr>
              <w:t>7</w:t>
            </w:r>
            <w:r w:rsidRPr="007319A9">
              <w:rPr>
                <w:rFonts w:eastAsia="Times New Roman"/>
                <w:lang w:eastAsia="en-CA"/>
              </w:rPr>
              <w:t xml:space="preserve"> – </w:t>
            </w:r>
            <w:r w:rsidR="00442CF2">
              <w:rPr>
                <w:rFonts w:eastAsia="Times New Roman"/>
                <w:lang w:eastAsia="en-CA"/>
              </w:rPr>
              <w:t>Nov</w:t>
            </w:r>
            <w:r w:rsidRPr="007319A9">
              <w:rPr>
                <w:rFonts w:eastAsia="Times New Roman"/>
                <w:lang w:eastAsia="en-CA"/>
              </w:rPr>
              <w:t>.1</w:t>
            </w:r>
            <w:r w:rsidR="000D0F92">
              <w:rPr>
                <w:rFonts w:eastAsia="Times New Roman"/>
                <w:lang w:eastAsia="en-CA"/>
              </w:rPr>
              <w:t>1</w:t>
            </w:r>
            <w:r w:rsidRPr="007319A9">
              <w:rPr>
                <w:rFonts w:eastAsia="Times New Roman"/>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54415E" w14:textId="3526037B" w:rsidR="00FE7447" w:rsidRPr="007319A9" w:rsidRDefault="00FE7447" w:rsidP="008539DB">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Functions, Arrays and Structs</w:t>
            </w:r>
            <w:r w:rsidR="00BC0216">
              <w:rPr>
                <w:rFonts w:eastAsia="Times New Roman"/>
                <w:lang w:eastAsia="en-CA"/>
              </w:rPr>
              <w:t>, and Pointers, Arrays and Structs</w:t>
            </w:r>
            <w:r w:rsidRPr="007319A9">
              <w:rPr>
                <w:rFonts w:eastAsia="Times New Roman"/>
                <w:lang w:eastAsia="en-CA"/>
              </w:rPr>
              <w:t>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5C978D" w14:textId="77777777" w:rsidR="00FE7447" w:rsidRPr="007319A9" w:rsidRDefault="00FE7447" w:rsidP="00E219D9">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Character strings, input, Output, and Library Functions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2EE558" w14:textId="3BCEAED3" w:rsidR="00FE7447" w:rsidRPr="00C56DCB" w:rsidRDefault="00FE7447" w:rsidP="00FE7447">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 xml:space="preserve">Reading </w:t>
            </w:r>
            <w:r w:rsidR="0075596B">
              <w:rPr>
                <w:rFonts w:eastAsia="Times New Roman"/>
                <w:lang w:eastAsia="en-CA"/>
              </w:rPr>
              <w:t>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215B1A" w14:textId="77777777" w:rsidR="00FE7447" w:rsidRPr="007319A9" w:rsidRDefault="00FE7447" w:rsidP="008539DB">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Workshop #8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B0D148" w14:textId="224A325B" w:rsidR="00FE7447" w:rsidRPr="00C56DCB" w:rsidRDefault="00FE7447" w:rsidP="00706A95">
            <w:pPr>
              <w:pStyle w:val="ListParagraph"/>
              <w:numPr>
                <w:ilvl w:val="0"/>
                <w:numId w:val="44"/>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sidR="003C5101">
              <w:rPr>
                <w:rFonts w:eastAsia="Times New Roman"/>
                <w:lang w:eastAsia="en-CA"/>
              </w:rPr>
              <w:t xml:space="preserve"> Quiz</w:t>
            </w:r>
            <w:r w:rsidRPr="00C56DCB">
              <w:rPr>
                <w:rFonts w:eastAsia="Times New Roman"/>
                <w:lang w:eastAsia="en-CA"/>
              </w:rPr>
              <w:t>: 1.</w:t>
            </w:r>
            <w:r w:rsidR="005B1E86">
              <w:rPr>
                <w:rFonts w:eastAsia="Times New Roman"/>
                <w:lang w:eastAsia="en-CA"/>
              </w:rPr>
              <w:t>5</w:t>
            </w:r>
            <w:r w:rsidRPr="00C56DCB">
              <w:rPr>
                <w:rFonts w:eastAsia="Times New Roman"/>
                <w:lang w:eastAsia="en-CA"/>
              </w:rPr>
              <w:t>% </w:t>
            </w:r>
          </w:p>
          <w:p w14:paraId="34599305" w14:textId="77777777" w:rsidR="00FE7447" w:rsidRPr="00C56DCB" w:rsidRDefault="00FE7447" w:rsidP="00706A95">
            <w:pPr>
              <w:pStyle w:val="ListParagraph"/>
              <w:numPr>
                <w:ilvl w:val="0"/>
                <w:numId w:val="44"/>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 xml:space="preserve">WS: </w:t>
            </w:r>
            <w:r>
              <w:rPr>
                <w:rFonts w:eastAsia="Times New Roman"/>
                <w:lang w:eastAsia="en-CA"/>
              </w:rPr>
              <w:t>4.5</w:t>
            </w:r>
            <w:r w:rsidRPr="00C56DCB">
              <w:rPr>
                <w:rFonts w:eastAsia="Times New Roman"/>
                <w:lang w:eastAsia="en-CA"/>
              </w:rPr>
              <w:t>% </w:t>
            </w:r>
          </w:p>
        </w:tc>
      </w:tr>
      <w:tr w:rsidR="00FE7447" w:rsidRPr="007319A9" w14:paraId="5CD43397" w14:textId="77777777" w:rsidTr="006165CE">
        <w:trPr>
          <w:trHeight w:val="630"/>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E1D323"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lang w:eastAsia="en-CA"/>
              </w:rPr>
              <w:t>W10 </w:t>
            </w:r>
          </w:p>
          <w:p w14:paraId="246DBE0F" w14:textId="28F4F0B3"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lang w:eastAsia="en-CA"/>
              </w:rPr>
              <w:t>(</w:t>
            </w:r>
            <w:r w:rsidR="00442CF2">
              <w:rPr>
                <w:rFonts w:eastAsia="Times New Roman"/>
                <w:lang w:eastAsia="en-CA"/>
              </w:rPr>
              <w:t>Nov</w:t>
            </w:r>
            <w:r w:rsidRPr="007319A9">
              <w:rPr>
                <w:rFonts w:eastAsia="Times New Roman"/>
                <w:lang w:eastAsia="en-CA"/>
              </w:rPr>
              <w:t>.</w:t>
            </w:r>
            <w:r w:rsidR="000D0F92">
              <w:rPr>
                <w:rFonts w:eastAsia="Times New Roman"/>
                <w:lang w:eastAsia="en-CA"/>
              </w:rPr>
              <w:t>14</w:t>
            </w:r>
            <w:r w:rsidRPr="007319A9">
              <w:rPr>
                <w:rFonts w:eastAsia="Times New Roman"/>
                <w:lang w:eastAsia="en-CA"/>
              </w:rPr>
              <w:t xml:space="preserve"> – </w:t>
            </w:r>
            <w:r w:rsidR="00442CF2">
              <w:rPr>
                <w:rFonts w:eastAsia="Times New Roman"/>
                <w:lang w:eastAsia="en-CA"/>
              </w:rPr>
              <w:t>Nov</w:t>
            </w:r>
            <w:r w:rsidRPr="007319A9">
              <w:rPr>
                <w:rFonts w:eastAsia="Times New Roman"/>
                <w:lang w:eastAsia="en-CA"/>
              </w:rPr>
              <w:t>.</w:t>
            </w:r>
            <w:r w:rsidR="000D0F92">
              <w:rPr>
                <w:rFonts w:eastAsia="Times New Roman"/>
                <w:lang w:eastAsia="en-CA"/>
              </w:rPr>
              <w:t>18</w:t>
            </w:r>
            <w:r w:rsidRPr="007319A9">
              <w:rPr>
                <w:rFonts w:eastAsia="Times New Roman"/>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20FED9" w14:textId="77777777" w:rsidR="00FE7447" w:rsidRPr="007319A9" w:rsidRDefault="00FE7447" w:rsidP="008539DB">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Character strings, and Input, Output, and Library functions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DD838E" w14:textId="03F6E3F0" w:rsidR="00FE7447" w:rsidRPr="007319A9" w:rsidRDefault="00FE7447" w:rsidP="00E219D9">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String Library</w:t>
            </w:r>
            <w:r w:rsidR="00B0073D">
              <w:rPr>
                <w:rFonts w:eastAsia="Times New Roman"/>
                <w:lang w:eastAsia="en-CA"/>
              </w:rPr>
              <w:t>, More Input &amp; Output</w:t>
            </w:r>
            <w:r w:rsidRPr="007319A9">
              <w:rPr>
                <w:rFonts w:eastAsia="Times New Roman"/>
                <w:lang w:eastAsia="en-CA"/>
              </w:rPr>
              <w:t>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0CA552" w14:textId="0FBBA543" w:rsidR="00FE7447" w:rsidRPr="00C56DCB" w:rsidRDefault="00FE7447" w:rsidP="00FE7447">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 xml:space="preserve">Reading </w:t>
            </w:r>
            <w:r w:rsidR="0075596B">
              <w:rPr>
                <w:rFonts w:eastAsia="Times New Roman"/>
                <w:lang w:eastAsia="en-CA"/>
              </w:rPr>
              <w:t>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2F0040" w14:textId="77777777" w:rsidR="00FE7447" w:rsidRPr="007319A9" w:rsidRDefault="00FE7447" w:rsidP="008539DB">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Assignment MS-1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295956" w14:textId="603F9B4F" w:rsidR="00FE7447" w:rsidRPr="00C56DCB" w:rsidRDefault="00FE7447" w:rsidP="00706A95">
            <w:pPr>
              <w:pStyle w:val="ListParagraph"/>
              <w:numPr>
                <w:ilvl w:val="0"/>
                <w:numId w:val="45"/>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sidR="003C5101">
              <w:rPr>
                <w:rFonts w:eastAsia="Times New Roman"/>
                <w:lang w:eastAsia="en-CA"/>
              </w:rPr>
              <w:t xml:space="preserve"> Quiz</w:t>
            </w:r>
            <w:r w:rsidRPr="00C56DCB">
              <w:rPr>
                <w:rFonts w:eastAsia="Times New Roman"/>
                <w:lang w:eastAsia="en-CA"/>
              </w:rPr>
              <w:t>: 1.</w:t>
            </w:r>
            <w:r w:rsidR="005B1E86">
              <w:rPr>
                <w:rFonts w:eastAsia="Times New Roman"/>
                <w:lang w:eastAsia="en-CA"/>
              </w:rPr>
              <w:t>5</w:t>
            </w:r>
            <w:r w:rsidRPr="00C56DCB">
              <w:rPr>
                <w:rFonts w:eastAsia="Times New Roman"/>
                <w:lang w:eastAsia="en-CA"/>
              </w:rPr>
              <w:t>% </w:t>
            </w:r>
          </w:p>
          <w:p w14:paraId="75551A05" w14:textId="77777777" w:rsidR="00FE7447" w:rsidRPr="00C56DCB" w:rsidRDefault="00FE7447" w:rsidP="00706A95">
            <w:pPr>
              <w:pStyle w:val="ListParagraph"/>
              <w:numPr>
                <w:ilvl w:val="0"/>
                <w:numId w:val="45"/>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MS1: 5.0% </w:t>
            </w:r>
          </w:p>
        </w:tc>
      </w:tr>
      <w:tr w:rsidR="00FE7447" w:rsidRPr="007319A9" w14:paraId="376C7F1A" w14:textId="77777777" w:rsidTr="006165CE">
        <w:trPr>
          <w:trHeight w:val="435"/>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CC18C6"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lang w:eastAsia="en-CA"/>
              </w:rPr>
              <w:t>W11 </w:t>
            </w:r>
          </w:p>
          <w:p w14:paraId="57DF3381" w14:textId="58AEC92C"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lang w:eastAsia="en-CA"/>
              </w:rPr>
              <w:t>(</w:t>
            </w:r>
            <w:r w:rsidR="000D0F92">
              <w:rPr>
                <w:rFonts w:eastAsia="Times New Roman"/>
                <w:lang w:eastAsia="en-CA"/>
              </w:rPr>
              <w:t>Nov</w:t>
            </w:r>
            <w:r w:rsidRPr="007319A9">
              <w:rPr>
                <w:rFonts w:eastAsia="Times New Roman"/>
                <w:lang w:eastAsia="en-CA"/>
              </w:rPr>
              <w:t>.2</w:t>
            </w:r>
            <w:r w:rsidR="000D0F92">
              <w:rPr>
                <w:rFonts w:eastAsia="Times New Roman"/>
                <w:lang w:eastAsia="en-CA"/>
              </w:rPr>
              <w:t>1</w:t>
            </w:r>
            <w:r w:rsidRPr="007319A9">
              <w:rPr>
                <w:rFonts w:eastAsia="Times New Roman"/>
                <w:lang w:eastAsia="en-CA"/>
              </w:rPr>
              <w:t xml:space="preserve"> – </w:t>
            </w:r>
            <w:r w:rsidR="000D0F92">
              <w:rPr>
                <w:rFonts w:eastAsia="Times New Roman"/>
                <w:lang w:eastAsia="en-CA"/>
              </w:rPr>
              <w:t>Nov</w:t>
            </w:r>
            <w:r w:rsidRPr="007319A9">
              <w:rPr>
                <w:rFonts w:eastAsia="Times New Roman"/>
                <w:lang w:eastAsia="en-CA"/>
              </w:rPr>
              <w:t>.</w:t>
            </w:r>
            <w:r>
              <w:rPr>
                <w:rFonts w:eastAsia="Times New Roman"/>
                <w:lang w:eastAsia="en-CA"/>
              </w:rPr>
              <w:t>2</w:t>
            </w:r>
            <w:r w:rsidR="000D0F92">
              <w:rPr>
                <w:rFonts w:eastAsia="Times New Roman"/>
                <w:lang w:eastAsia="en-CA"/>
              </w:rPr>
              <w:t>5</w:t>
            </w:r>
            <w:r w:rsidRPr="007319A9">
              <w:rPr>
                <w:rFonts w:eastAsia="Times New Roman"/>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DEB366" w14:textId="319332F9" w:rsidR="00FE7447" w:rsidRDefault="00FE7447" w:rsidP="008539DB">
            <w:pPr>
              <w:spacing w:after="0" w:line="240" w:lineRule="auto"/>
              <w:ind w:left="60"/>
              <w:textAlignment w:val="baseline"/>
              <w:rPr>
                <w:rFonts w:eastAsia="Times New Roman"/>
                <w:lang w:eastAsia="en-CA"/>
              </w:rPr>
            </w:pPr>
            <w:r w:rsidRPr="007319A9">
              <w:rPr>
                <w:rFonts w:eastAsia="Times New Roman"/>
                <w:lang w:eastAsia="en-CA"/>
              </w:rPr>
              <w:t>String Library</w:t>
            </w:r>
            <w:r w:rsidR="00B0073D">
              <w:rPr>
                <w:rFonts w:eastAsia="Times New Roman"/>
                <w:lang w:eastAsia="en-CA"/>
              </w:rPr>
              <w:t>,</w:t>
            </w:r>
          </w:p>
          <w:p w14:paraId="28C7B1F5" w14:textId="1322DBA9" w:rsidR="00B0073D" w:rsidRPr="007319A9" w:rsidRDefault="00B0073D" w:rsidP="008539DB">
            <w:pPr>
              <w:spacing w:after="0" w:line="240" w:lineRule="auto"/>
              <w:ind w:left="60"/>
              <w:textAlignment w:val="baseline"/>
              <w:rPr>
                <w:rFonts w:ascii="Segoe UI" w:eastAsia="Times New Roman" w:hAnsi="Segoe UI" w:cs="Segoe UI"/>
                <w:sz w:val="18"/>
                <w:szCs w:val="18"/>
                <w:lang w:eastAsia="en-CA"/>
              </w:rPr>
            </w:pPr>
            <w:r>
              <w:rPr>
                <w:rFonts w:eastAsia="Times New Roman"/>
                <w:lang w:eastAsia="en-CA"/>
              </w:rPr>
              <w:t>More Input &amp; Output</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02D288" w14:textId="77777777" w:rsidR="00FE7447" w:rsidRPr="007319A9" w:rsidRDefault="00FE7447" w:rsidP="00E219D9">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Text Files, Records and Fields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536CAB" w14:textId="73704B57" w:rsidR="00FE7447" w:rsidRPr="00C56DCB" w:rsidRDefault="00FE7447" w:rsidP="00FE7447">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 xml:space="preserve">Reading </w:t>
            </w:r>
            <w:r w:rsidR="0075596B">
              <w:rPr>
                <w:rFonts w:eastAsia="Times New Roman"/>
                <w:lang w:eastAsia="en-CA"/>
              </w:rPr>
              <w:t>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7CBDFA" w14:textId="77777777" w:rsidR="00FE7447" w:rsidRPr="007319A9" w:rsidRDefault="00FE7447" w:rsidP="008539DB">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Assignment MS-2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910233" w14:textId="495CC585" w:rsidR="00FE7447" w:rsidRPr="00C56DCB" w:rsidRDefault="00FE7447" w:rsidP="00706A95">
            <w:pPr>
              <w:pStyle w:val="ListParagraph"/>
              <w:numPr>
                <w:ilvl w:val="0"/>
                <w:numId w:val="46"/>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sidR="003C5101">
              <w:rPr>
                <w:rFonts w:eastAsia="Times New Roman"/>
                <w:lang w:eastAsia="en-CA"/>
              </w:rPr>
              <w:t xml:space="preserve"> Quiz</w:t>
            </w:r>
            <w:r w:rsidRPr="00C56DCB">
              <w:rPr>
                <w:rFonts w:eastAsia="Times New Roman"/>
                <w:lang w:eastAsia="en-CA"/>
              </w:rPr>
              <w:t>: 1.</w:t>
            </w:r>
            <w:r w:rsidR="005B1E86">
              <w:rPr>
                <w:rFonts w:eastAsia="Times New Roman"/>
                <w:lang w:eastAsia="en-CA"/>
              </w:rPr>
              <w:t>5</w:t>
            </w:r>
            <w:r w:rsidRPr="00C56DCB">
              <w:rPr>
                <w:rFonts w:eastAsia="Times New Roman"/>
                <w:lang w:eastAsia="en-CA"/>
              </w:rPr>
              <w:t>% </w:t>
            </w:r>
          </w:p>
          <w:p w14:paraId="580E4B52" w14:textId="77777777" w:rsidR="00FE7447" w:rsidRPr="00C56DCB" w:rsidRDefault="00FE7447" w:rsidP="00706A95">
            <w:pPr>
              <w:pStyle w:val="ListParagraph"/>
              <w:numPr>
                <w:ilvl w:val="0"/>
                <w:numId w:val="46"/>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MS2: 5.0% </w:t>
            </w:r>
          </w:p>
        </w:tc>
      </w:tr>
      <w:tr w:rsidR="00FE7447" w:rsidRPr="007319A9" w14:paraId="5086B034" w14:textId="77777777" w:rsidTr="006165CE">
        <w:trPr>
          <w:trHeight w:val="435"/>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54DB04"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lang w:eastAsia="en-CA"/>
              </w:rPr>
              <w:t>W12 </w:t>
            </w:r>
          </w:p>
          <w:p w14:paraId="5452FDCC" w14:textId="055E750B" w:rsidR="00FE7447" w:rsidRPr="00F420C3" w:rsidRDefault="00FE7447" w:rsidP="00F420C3">
            <w:pPr>
              <w:spacing w:after="0" w:line="240" w:lineRule="auto"/>
              <w:ind w:left="60"/>
              <w:jc w:val="center"/>
              <w:textAlignment w:val="baseline"/>
              <w:rPr>
                <w:rFonts w:eastAsia="Times New Roman"/>
                <w:lang w:eastAsia="en-CA"/>
              </w:rPr>
            </w:pPr>
            <w:r w:rsidRPr="007319A9">
              <w:rPr>
                <w:rFonts w:eastAsia="Times New Roman"/>
                <w:lang w:eastAsia="en-CA"/>
              </w:rPr>
              <w:t>(</w:t>
            </w:r>
            <w:r w:rsidR="000D0F92">
              <w:rPr>
                <w:rFonts w:eastAsia="Times New Roman"/>
                <w:lang w:eastAsia="en-CA"/>
              </w:rPr>
              <w:t>Nov</w:t>
            </w:r>
            <w:r w:rsidRPr="007319A9">
              <w:rPr>
                <w:rFonts w:eastAsia="Times New Roman"/>
                <w:lang w:eastAsia="en-CA"/>
              </w:rPr>
              <w:t>.</w:t>
            </w:r>
            <w:r w:rsidR="000D0F92">
              <w:rPr>
                <w:rFonts w:eastAsia="Times New Roman"/>
                <w:lang w:eastAsia="en-CA"/>
              </w:rPr>
              <w:t>28</w:t>
            </w:r>
            <w:r w:rsidRPr="007319A9">
              <w:rPr>
                <w:rFonts w:eastAsia="Times New Roman"/>
                <w:lang w:eastAsia="en-CA"/>
              </w:rPr>
              <w:t xml:space="preserve"> – </w:t>
            </w:r>
            <w:r w:rsidR="000D0F92">
              <w:rPr>
                <w:rFonts w:eastAsia="Times New Roman"/>
                <w:lang w:eastAsia="en-CA"/>
              </w:rPr>
              <w:t>Dec</w:t>
            </w:r>
            <w:r w:rsidRPr="007319A9">
              <w:rPr>
                <w:rFonts w:eastAsia="Times New Roman"/>
                <w:lang w:eastAsia="en-CA"/>
              </w:rPr>
              <w:t>.</w:t>
            </w:r>
            <w:r w:rsidR="00863BC0">
              <w:rPr>
                <w:rFonts w:eastAsia="Times New Roman"/>
                <w:lang w:eastAsia="en-CA"/>
              </w:rPr>
              <w:t>2</w:t>
            </w:r>
            <w:r w:rsidRPr="007319A9">
              <w:rPr>
                <w:rFonts w:eastAsia="Times New Roman"/>
                <w:lang w:eastAsia="en-CA"/>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DF4B5C" w14:textId="77777777" w:rsidR="00FE7447" w:rsidRPr="007319A9" w:rsidRDefault="00FE7447" w:rsidP="008539DB">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Text Files, Records and Fields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5AD081" w14:textId="4A23AD17" w:rsidR="00FE7447" w:rsidRPr="007319A9" w:rsidRDefault="00FE7447" w:rsidP="00E219D9">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&lt;No prescribed reading&gt;</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FDB4A9" w14:textId="62E760B3" w:rsidR="00FE7447" w:rsidRPr="00C56DCB" w:rsidRDefault="00FE7447" w:rsidP="00FE7447">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 xml:space="preserve">Reading </w:t>
            </w:r>
            <w:r w:rsidR="0075596B">
              <w:rPr>
                <w:rFonts w:eastAsia="Times New Roman"/>
                <w:lang w:eastAsia="en-CA"/>
              </w:rPr>
              <w:t>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08A264" w14:textId="77777777" w:rsidR="00FE7447" w:rsidRPr="007319A9" w:rsidRDefault="00FE7447" w:rsidP="008539DB">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Assignment MS-3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4ABEDB" w14:textId="675A8C0A" w:rsidR="00FE7447" w:rsidRPr="00C56DCB" w:rsidRDefault="00FE7447" w:rsidP="00706A95">
            <w:pPr>
              <w:pStyle w:val="ListParagraph"/>
              <w:numPr>
                <w:ilvl w:val="0"/>
                <w:numId w:val="47"/>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sidR="003C5101">
              <w:rPr>
                <w:rFonts w:eastAsia="Times New Roman"/>
                <w:lang w:eastAsia="en-CA"/>
              </w:rPr>
              <w:t xml:space="preserve"> Quiz</w:t>
            </w:r>
            <w:r w:rsidRPr="00C56DCB">
              <w:rPr>
                <w:rFonts w:eastAsia="Times New Roman"/>
                <w:lang w:eastAsia="en-CA"/>
              </w:rPr>
              <w:t>: 1.</w:t>
            </w:r>
            <w:r w:rsidR="005B1E86">
              <w:rPr>
                <w:rFonts w:eastAsia="Times New Roman"/>
                <w:lang w:eastAsia="en-CA"/>
              </w:rPr>
              <w:t>5</w:t>
            </w:r>
            <w:r w:rsidRPr="00C56DCB">
              <w:rPr>
                <w:rFonts w:eastAsia="Times New Roman"/>
                <w:lang w:eastAsia="en-CA"/>
              </w:rPr>
              <w:t>% </w:t>
            </w:r>
          </w:p>
          <w:p w14:paraId="618899F1" w14:textId="77777777" w:rsidR="00FE7447" w:rsidRPr="00C56DCB" w:rsidRDefault="00FE7447" w:rsidP="00706A95">
            <w:pPr>
              <w:pStyle w:val="ListParagraph"/>
              <w:numPr>
                <w:ilvl w:val="0"/>
                <w:numId w:val="47"/>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 xml:space="preserve">MS3: </w:t>
            </w:r>
            <w:r>
              <w:rPr>
                <w:rFonts w:eastAsia="Times New Roman"/>
                <w:lang w:eastAsia="en-CA"/>
              </w:rPr>
              <w:t>1</w:t>
            </w:r>
            <w:r w:rsidRPr="00C56DCB">
              <w:rPr>
                <w:rFonts w:eastAsia="Times New Roman"/>
                <w:lang w:eastAsia="en-CA"/>
              </w:rPr>
              <w:t>5.0% </w:t>
            </w:r>
          </w:p>
        </w:tc>
      </w:tr>
      <w:tr w:rsidR="00FE7447" w:rsidRPr="007319A9" w14:paraId="38BB7F1E" w14:textId="77777777" w:rsidTr="006165CE">
        <w:trPr>
          <w:trHeight w:val="465"/>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22AC2E"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lang w:eastAsia="en-CA"/>
              </w:rPr>
              <w:t>W13 </w:t>
            </w:r>
          </w:p>
          <w:p w14:paraId="7F34531F" w14:textId="1FD92E52" w:rsidR="00FE7447" w:rsidRPr="00E36118" w:rsidRDefault="00FE7447" w:rsidP="008539DB">
            <w:pPr>
              <w:spacing w:after="0" w:line="240" w:lineRule="auto"/>
              <w:ind w:left="60"/>
              <w:jc w:val="center"/>
              <w:textAlignment w:val="baseline"/>
              <w:rPr>
                <w:rFonts w:eastAsia="Times New Roman"/>
                <w:lang w:eastAsia="en-CA"/>
              </w:rPr>
            </w:pPr>
            <w:r w:rsidRPr="007319A9">
              <w:rPr>
                <w:rFonts w:eastAsia="Times New Roman"/>
                <w:lang w:eastAsia="en-CA"/>
              </w:rPr>
              <w:t>(</w:t>
            </w:r>
            <w:r w:rsidR="00863BC0">
              <w:rPr>
                <w:rFonts w:eastAsia="Times New Roman"/>
                <w:lang w:eastAsia="en-CA"/>
              </w:rPr>
              <w:t>Dec</w:t>
            </w:r>
            <w:r w:rsidRPr="007319A9">
              <w:rPr>
                <w:rFonts w:eastAsia="Times New Roman"/>
                <w:lang w:eastAsia="en-CA"/>
              </w:rPr>
              <w:t>.</w:t>
            </w:r>
            <w:r w:rsidR="00863BC0">
              <w:rPr>
                <w:rFonts w:eastAsia="Times New Roman"/>
                <w:lang w:eastAsia="en-CA"/>
              </w:rPr>
              <w:t>5</w:t>
            </w:r>
            <w:r w:rsidRPr="007319A9">
              <w:rPr>
                <w:rFonts w:eastAsia="Times New Roman"/>
                <w:lang w:eastAsia="en-CA"/>
              </w:rPr>
              <w:t xml:space="preserve"> – </w:t>
            </w:r>
            <w:r w:rsidR="00863BC0">
              <w:rPr>
                <w:rFonts w:eastAsia="Times New Roman"/>
                <w:lang w:eastAsia="en-CA"/>
              </w:rPr>
              <w:t>Dec</w:t>
            </w:r>
            <w:r w:rsidRPr="007319A9">
              <w:rPr>
                <w:rFonts w:eastAsia="Times New Roman"/>
                <w:lang w:eastAsia="en-CA"/>
              </w:rPr>
              <w:t>.</w:t>
            </w:r>
            <w:r w:rsidR="00863BC0">
              <w:rPr>
                <w:rFonts w:eastAsia="Times New Roman"/>
                <w:lang w:eastAsia="en-CA"/>
              </w:rPr>
              <w:t>9</w:t>
            </w:r>
            <w:r w:rsidRPr="007319A9">
              <w:rPr>
                <w:rFonts w:eastAsia="Times New Roman"/>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65DA7B" w14:textId="77777777" w:rsidR="00FE7447" w:rsidRPr="007319A9" w:rsidRDefault="00FE7447" w:rsidP="008539DB">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Review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7B4ADD" w14:textId="2EBE0071" w:rsidR="00FE7447" w:rsidRPr="007319A9" w:rsidRDefault="00FE7447" w:rsidP="00E219D9">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&lt;No prescribed reading&gt;</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479BC6" w14:textId="1A88DB18" w:rsidR="00FE7447" w:rsidRPr="00365954" w:rsidRDefault="00FE7447" w:rsidP="00365954">
            <w:pPr>
              <w:pStyle w:val="ListParagraph"/>
              <w:numPr>
                <w:ilvl w:val="0"/>
                <w:numId w:val="48"/>
              </w:numPr>
              <w:spacing w:after="0" w:line="240" w:lineRule="auto"/>
              <w:textAlignment w:val="baseline"/>
              <w:rPr>
                <w:rFonts w:eastAsia="Times New Roman"/>
                <w:lang w:eastAsia="en-CA"/>
              </w:rPr>
            </w:pPr>
            <w:r w:rsidRPr="00C56DCB">
              <w:rPr>
                <w:rFonts w:eastAsia="Times New Roman"/>
                <w:lang w:eastAsia="en-CA"/>
              </w:rPr>
              <w:t>Review </w:t>
            </w:r>
            <w:r w:rsidR="00365954">
              <w:rPr>
                <w:rFonts w:eastAsia="Times New Roman"/>
                <w:lang w:eastAsia="en-CA"/>
              </w:rPr>
              <w:t>Quiz</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250532" w14:textId="7D4E2673" w:rsidR="00FE7447" w:rsidRPr="00480198" w:rsidRDefault="00FE7447" w:rsidP="00480198">
            <w:pPr>
              <w:spacing w:after="0" w:line="240" w:lineRule="auto"/>
              <w:ind w:left="60"/>
              <w:textAlignment w:val="baseline"/>
              <w:rPr>
                <w:rFonts w:eastAsia="Times New Roman"/>
                <w:lang w:eastAsia="en-CA"/>
              </w:rPr>
            </w:pPr>
            <w:r w:rsidRPr="007319A9">
              <w:rPr>
                <w:rFonts w:eastAsia="Times New Roman"/>
                <w:lang w:eastAsia="en-CA"/>
              </w:rPr>
              <w:t>&lt;No practical due&gt;</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C12BD6" w14:textId="70D2D09F" w:rsidR="00FE7447" w:rsidRPr="00365954" w:rsidRDefault="00FE7447" w:rsidP="00365954">
            <w:pPr>
              <w:pStyle w:val="ListParagraph"/>
              <w:numPr>
                <w:ilvl w:val="0"/>
                <w:numId w:val="49"/>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Review</w:t>
            </w:r>
            <w:r w:rsidR="003C5101">
              <w:rPr>
                <w:rFonts w:eastAsia="Times New Roman"/>
                <w:lang w:eastAsia="en-CA"/>
              </w:rPr>
              <w:t xml:space="preserve"> Quiz</w:t>
            </w:r>
            <w:r w:rsidRPr="00C56DCB">
              <w:rPr>
                <w:rFonts w:eastAsia="Times New Roman"/>
                <w:lang w:eastAsia="en-CA"/>
              </w:rPr>
              <w:t xml:space="preserve">: </w:t>
            </w:r>
            <w:r w:rsidR="005B1E86">
              <w:rPr>
                <w:rFonts w:eastAsia="Times New Roman"/>
                <w:lang w:eastAsia="en-CA"/>
              </w:rPr>
              <w:t>1</w:t>
            </w:r>
            <w:r w:rsidRPr="00C56DCB">
              <w:rPr>
                <w:rFonts w:eastAsia="Times New Roman"/>
                <w:lang w:eastAsia="en-CA"/>
              </w:rPr>
              <w:t>.</w:t>
            </w:r>
            <w:r w:rsidR="005B1E86">
              <w:rPr>
                <w:rFonts w:eastAsia="Times New Roman"/>
                <w:lang w:eastAsia="en-CA"/>
              </w:rPr>
              <w:t>5</w:t>
            </w:r>
            <w:r w:rsidRPr="00C56DCB">
              <w:rPr>
                <w:rFonts w:eastAsia="Times New Roman"/>
                <w:lang w:eastAsia="en-CA"/>
              </w:rPr>
              <w:t>% </w:t>
            </w:r>
          </w:p>
        </w:tc>
      </w:tr>
      <w:tr w:rsidR="00FE7447" w:rsidRPr="007319A9" w14:paraId="02324D11" w14:textId="77777777" w:rsidTr="006165CE">
        <w:trPr>
          <w:trHeight w:val="525"/>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087B97"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lang w:eastAsia="en-CA"/>
              </w:rPr>
              <w:t>W14 </w:t>
            </w:r>
          </w:p>
          <w:p w14:paraId="3C7A1397" w14:textId="5FCDBE76"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lang w:eastAsia="en-CA"/>
              </w:rPr>
              <w:t>(</w:t>
            </w:r>
            <w:r w:rsidR="00863BC0">
              <w:rPr>
                <w:rFonts w:eastAsia="Times New Roman"/>
                <w:lang w:eastAsia="en-CA"/>
              </w:rPr>
              <w:t>Dec</w:t>
            </w:r>
            <w:r w:rsidRPr="007319A9">
              <w:rPr>
                <w:rFonts w:eastAsia="Times New Roman"/>
                <w:lang w:eastAsia="en-CA"/>
              </w:rPr>
              <w:t>.</w:t>
            </w:r>
            <w:r w:rsidR="00CD3D18">
              <w:rPr>
                <w:rFonts w:eastAsia="Times New Roman"/>
                <w:lang w:eastAsia="en-CA"/>
              </w:rPr>
              <w:t>12</w:t>
            </w:r>
            <w:r w:rsidRPr="007319A9">
              <w:rPr>
                <w:rFonts w:eastAsia="Times New Roman"/>
                <w:lang w:eastAsia="en-CA"/>
              </w:rPr>
              <w:t xml:space="preserve"> – </w:t>
            </w:r>
            <w:r w:rsidR="00863BC0">
              <w:rPr>
                <w:rFonts w:eastAsia="Times New Roman"/>
                <w:lang w:eastAsia="en-CA"/>
              </w:rPr>
              <w:t>Dec</w:t>
            </w:r>
            <w:r w:rsidRPr="007319A9">
              <w:rPr>
                <w:rFonts w:eastAsia="Times New Roman"/>
                <w:lang w:eastAsia="en-CA"/>
              </w:rPr>
              <w:t>.</w:t>
            </w:r>
            <w:r>
              <w:rPr>
                <w:rFonts w:eastAsia="Times New Roman"/>
                <w:lang w:eastAsia="en-CA"/>
              </w:rPr>
              <w:t>1</w:t>
            </w:r>
            <w:r w:rsidR="00CD3D18">
              <w:rPr>
                <w:rFonts w:eastAsia="Times New Roman"/>
                <w:lang w:eastAsia="en-CA"/>
              </w:rPr>
              <w:t>4</w:t>
            </w:r>
            <w:r w:rsidRPr="007319A9">
              <w:rPr>
                <w:rFonts w:eastAsia="Times New Roman"/>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4E697D" w14:textId="77777777" w:rsidR="00FE7447" w:rsidRPr="00C56ACC" w:rsidRDefault="00FE7447" w:rsidP="008539DB">
            <w:pPr>
              <w:spacing w:after="0" w:line="240" w:lineRule="auto"/>
              <w:ind w:left="60"/>
              <w:textAlignment w:val="baseline"/>
              <w:rPr>
                <w:rFonts w:ascii="Segoe UI" w:eastAsia="Times New Roman" w:hAnsi="Segoe UI" w:cs="Segoe UI"/>
                <w:b/>
                <w:bCs/>
                <w:sz w:val="18"/>
                <w:szCs w:val="18"/>
                <w:lang w:eastAsia="en-CA"/>
              </w:rPr>
            </w:pPr>
            <w:r w:rsidRPr="00C56ACC">
              <w:rPr>
                <w:rFonts w:eastAsia="Times New Roman"/>
                <w:b/>
                <w:bCs/>
                <w:lang w:eastAsia="en-CA"/>
              </w:rPr>
              <w:t>Final Assessment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31ADE4" w14:textId="77777777" w:rsidR="00FE7447" w:rsidRPr="007319A9" w:rsidRDefault="00FE7447" w:rsidP="00E219D9">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E8B042" w14:textId="77777777" w:rsidR="00FE7447" w:rsidRPr="007319A9" w:rsidRDefault="00FE7447" w:rsidP="008539DB">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BEC92A" w14:textId="481A9D2F" w:rsidR="00FE7447" w:rsidRPr="00C56ACC" w:rsidRDefault="00FE7447" w:rsidP="008539DB">
            <w:pPr>
              <w:spacing w:after="0" w:line="240" w:lineRule="auto"/>
              <w:ind w:left="60"/>
              <w:textAlignment w:val="baseline"/>
              <w:rPr>
                <w:rFonts w:ascii="Segoe UI" w:eastAsia="Times New Roman" w:hAnsi="Segoe UI" w:cs="Segoe UI"/>
                <w:b/>
                <w:bCs/>
                <w:sz w:val="18"/>
                <w:szCs w:val="18"/>
                <w:lang w:eastAsia="en-CA"/>
              </w:rPr>
            </w:pPr>
            <w:r w:rsidRPr="007319A9">
              <w:rPr>
                <w:rFonts w:eastAsia="Times New Roman"/>
                <w:lang w:eastAsia="en-CA"/>
              </w:rPr>
              <w:t> </w:t>
            </w:r>
            <w:r w:rsidR="00260F0E" w:rsidRPr="00C56ACC">
              <w:rPr>
                <w:rFonts w:eastAsia="Times New Roman"/>
                <w:b/>
                <w:bCs/>
                <w:lang w:eastAsia="en-CA"/>
              </w:rPr>
              <w:t>Final Assessment</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382D65" w14:textId="77777777" w:rsidR="00FE7447" w:rsidRPr="00C56DCB" w:rsidRDefault="00FE7447" w:rsidP="00706A95">
            <w:pPr>
              <w:pStyle w:val="ListParagraph"/>
              <w:numPr>
                <w:ilvl w:val="0"/>
                <w:numId w:val="49"/>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Final: 30% </w:t>
            </w:r>
          </w:p>
        </w:tc>
      </w:tr>
    </w:tbl>
    <w:p w14:paraId="1424565D" w14:textId="77777777" w:rsidR="00FE7447" w:rsidRPr="00FE7447" w:rsidRDefault="00FE7447" w:rsidP="00FE7447"/>
    <w:sectPr w:rsidR="00FE7447" w:rsidRPr="00FE7447" w:rsidSect="00FE7447">
      <w:headerReference w:type="default" r:id="rId14"/>
      <w:pgSz w:w="15840" w:h="12240" w:orient="landscape"/>
      <w:pgMar w:top="288" w:right="288" w:bottom="288" w:left="288" w:header="28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DF2F7" w14:textId="77777777" w:rsidR="00BF7D64" w:rsidRDefault="00BF7D64" w:rsidP="00BD2CB5">
      <w:pPr>
        <w:spacing w:after="0" w:line="240" w:lineRule="auto"/>
      </w:pPr>
      <w:r>
        <w:separator/>
      </w:r>
    </w:p>
  </w:endnote>
  <w:endnote w:type="continuationSeparator" w:id="0">
    <w:p w14:paraId="06824325" w14:textId="77777777" w:rsidR="00BF7D64" w:rsidRDefault="00BF7D64" w:rsidP="00BD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66231" w14:textId="77777777" w:rsidR="00BF7D64" w:rsidRDefault="00BF7D64" w:rsidP="00BD2CB5">
      <w:pPr>
        <w:spacing w:after="0" w:line="240" w:lineRule="auto"/>
      </w:pPr>
      <w:r>
        <w:separator/>
      </w:r>
    </w:p>
  </w:footnote>
  <w:footnote w:type="continuationSeparator" w:id="0">
    <w:p w14:paraId="50D5E60F" w14:textId="77777777" w:rsidR="00BF7D64" w:rsidRDefault="00BF7D64" w:rsidP="00BD2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40622" w14:textId="77777777" w:rsidR="00D406FE" w:rsidRDefault="00D406FE" w:rsidP="00D406FE">
    <w:pPr>
      <w:pStyle w:val="Header"/>
      <w:jc w:val="center"/>
    </w:pPr>
    <w:r w:rsidRPr="00BD4CEE">
      <w:rPr>
        <w:rFonts w:ascii="Arial" w:hAnsi="Arial" w:cs="Arial"/>
        <w:b/>
        <w:bCs/>
        <w:sz w:val="24"/>
        <w:szCs w:val="24"/>
      </w:rPr>
      <w:t>TENTATIVE WEEKLY SCHEDULE (</w:t>
    </w:r>
    <w:r>
      <w:rPr>
        <w:rFonts w:ascii="Arial" w:hAnsi="Arial" w:cs="Arial"/>
        <w:b/>
        <w:bCs/>
        <w:sz w:val="24"/>
        <w:szCs w:val="24"/>
      </w:rPr>
      <w:t>Fall</w:t>
    </w:r>
    <w:r w:rsidRPr="00BD4CEE">
      <w:rPr>
        <w:rFonts w:ascii="Arial" w:hAnsi="Arial" w:cs="Arial"/>
        <w:b/>
        <w:bCs/>
        <w:sz w:val="24"/>
        <w:szCs w:val="24"/>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3C9"/>
    <w:multiLevelType w:val="hybridMultilevel"/>
    <w:tmpl w:val="960A9CC4"/>
    <w:lvl w:ilvl="0" w:tplc="E42AD5B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02BD3"/>
    <w:multiLevelType w:val="multilevel"/>
    <w:tmpl w:val="EF1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53AB3"/>
    <w:multiLevelType w:val="hybridMultilevel"/>
    <w:tmpl w:val="66E841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936FED"/>
    <w:multiLevelType w:val="hybridMultilevel"/>
    <w:tmpl w:val="29BED3E6"/>
    <w:lvl w:ilvl="0" w:tplc="31F26AB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24DC1"/>
    <w:multiLevelType w:val="multilevel"/>
    <w:tmpl w:val="A65821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E09AD"/>
    <w:multiLevelType w:val="hybridMultilevel"/>
    <w:tmpl w:val="E5465B6E"/>
    <w:lvl w:ilvl="0" w:tplc="750CB0B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D6C4E"/>
    <w:multiLevelType w:val="hybridMultilevel"/>
    <w:tmpl w:val="5896D4B4"/>
    <w:lvl w:ilvl="0" w:tplc="10090001">
      <w:start w:val="1"/>
      <w:numFmt w:val="bullet"/>
      <w:lvlText w:val=""/>
      <w:lvlJc w:val="left"/>
      <w:pPr>
        <w:ind w:left="365" w:hanging="360"/>
      </w:pPr>
      <w:rPr>
        <w:rFonts w:ascii="Symbol" w:hAnsi="Symbol" w:cs="Symbol" w:hint="default"/>
      </w:rPr>
    </w:lvl>
    <w:lvl w:ilvl="1" w:tplc="B4A8343A">
      <w:start w:val="1"/>
      <w:numFmt w:val="bullet"/>
      <w:lvlText w:val="o"/>
      <w:lvlJc w:val="left"/>
      <w:pPr>
        <w:ind w:left="720" w:hanging="360"/>
      </w:pPr>
      <w:rPr>
        <w:rFonts w:ascii="Courier New" w:hAnsi="Courier New" w:hint="default"/>
      </w:rPr>
    </w:lvl>
    <w:lvl w:ilvl="2" w:tplc="DC86ACB6">
      <w:start w:val="1"/>
      <w:numFmt w:val="bullet"/>
      <w:lvlText w:val=""/>
      <w:lvlJc w:val="left"/>
      <w:pPr>
        <w:ind w:left="1440" w:hanging="360"/>
      </w:pPr>
      <w:rPr>
        <w:rFonts w:ascii="Wingdings" w:hAnsi="Wingdings" w:cs="Wingdings" w:hint="default"/>
      </w:rPr>
    </w:lvl>
    <w:lvl w:ilvl="3" w:tplc="10090001" w:tentative="1">
      <w:start w:val="1"/>
      <w:numFmt w:val="bullet"/>
      <w:lvlText w:val=""/>
      <w:lvlJc w:val="left"/>
      <w:pPr>
        <w:ind w:left="2525" w:hanging="360"/>
      </w:pPr>
      <w:rPr>
        <w:rFonts w:ascii="Symbol" w:hAnsi="Symbol" w:cs="Symbol" w:hint="default"/>
      </w:rPr>
    </w:lvl>
    <w:lvl w:ilvl="4" w:tplc="10090003" w:tentative="1">
      <w:start w:val="1"/>
      <w:numFmt w:val="bullet"/>
      <w:lvlText w:val="o"/>
      <w:lvlJc w:val="left"/>
      <w:pPr>
        <w:ind w:left="3245" w:hanging="360"/>
      </w:pPr>
      <w:rPr>
        <w:rFonts w:ascii="Courier New" w:hAnsi="Courier New" w:cs="Courier New" w:hint="default"/>
      </w:rPr>
    </w:lvl>
    <w:lvl w:ilvl="5" w:tplc="10090005" w:tentative="1">
      <w:start w:val="1"/>
      <w:numFmt w:val="bullet"/>
      <w:lvlText w:val=""/>
      <w:lvlJc w:val="left"/>
      <w:pPr>
        <w:ind w:left="3965" w:hanging="360"/>
      </w:pPr>
      <w:rPr>
        <w:rFonts w:ascii="Wingdings" w:hAnsi="Wingdings" w:cs="Wingdings" w:hint="default"/>
      </w:rPr>
    </w:lvl>
    <w:lvl w:ilvl="6" w:tplc="10090001" w:tentative="1">
      <w:start w:val="1"/>
      <w:numFmt w:val="bullet"/>
      <w:lvlText w:val=""/>
      <w:lvlJc w:val="left"/>
      <w:pPr>
        <w:ind w:left="4685" w:hanging="360"/>
      </w:pPr>
      <w:rPr>
        <w:rFonts w:ascii="Symbol" w:hAnsi="Symbol" w:cs="Symbol" w:hint="default"/>
      </w:rPr>
    </w:lvl>
    <w:lvl w:ilvl="7" w:tplc="10090003" w:tentative="1">
      <w:start w:val="1"/>
      <w:numFmt w:val="bullet"/>
      <w:lvlText w:val="o"/>
      <w:lvlJc w:val="left"/>
      <w:pPr>
        <w:ind w:left="5405" w:hanging="360"/>
      </w:pPr>
      <w:rPr>
        <w:rFonts w:ascii="Courier New" w:hAnsi="Courier New" w:cs="Courier New" w:hint="default"/>
      </w:rPr>
    </w:lvl>
    <w:lvl w:ilvl="8" w:tplc="10090005" w:tentative="1">
      <w:start w:val="1"/>
      <w:numFmt w:val="bullet"/>
      <w:lvlText w:val=""/>
      <w:lvlJc w:val="left"/>
      <w:pPr>
        <w:ind w:left="6125" w:hanging="360"/>
      </w:pPr>
      <w:rPr>
        <w:rFonts w:ascii="Wingdings" w:hAnsi="Wingdings" w:cs="Wingdings" w:hint="default"/>
      </w:rPr>
    </w:lvl>
  </w:abstractNum>
  <w:abstractNum w:abstractNumId="7" w15:restartNumberingAfterBreak="0">
    <w:nsid w:val="113A7E67"/>
    <w:multiLevelType w:val="multilevel"/>
    <w:tmpl w:val="0026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242828"/>
    <w:multiLevelType w:val="hybridMultilevel"/>
    <w:tmpl w:val="A418DC20"/>
    <w:lvl w:ilvl="0" w:tplc="78C24DF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157976"/>
    <w:multiLevelType w:val="hybridMultilevel"/>
    <w:tmpl w:val="E9642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9644AF"/>
    <w:multiLevelType w:val="hybridMultilevel"/>
    <w:tmpl w:val="726C21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67424B5"/>
    <w:multiLevelType w:val="multilevel"/>
    <w:tmpl w:val="D16A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6B7BC5"/>
    <w:multiLevelType w:val="hybridMultilevel"/>
    <w:tmpl w:val="F46C617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13" w15:restartNumberingAfterBreak="0">
    <w:nsid w:val="29B30346"/>
    <w:multiLevelType w:val="hybridMultilevel"/>
    <w:tmpl w:val="A3D227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DD57AA8"/>
    <w:multiLevelType w:val="multilevel"/>
    <w:tmpl w:val="B070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FA6CE7"/>
    <w:multiLevelType w:val="hybridMultilevel"/>
    <w:tmpl w:val="4B346584"/>
    <w:lvl w:ilvl="0" w:tplc="F1ACFD7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C3320"/>
    <w:multiLevelType w:val="hybridMultilevel"/>
    <w:tmpl w:val="056C71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30974817"/>
    <w:multiLevelType w:val="hybridMultilevel"/>
    <w:tmpl w:val="D9F88FCC"/>
    <w:lvl w:ilvl="0" w:tplc="EEE2132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D0ED8"/>
    <w:multiLevelType w:val="hybridMultilevel"/>
    <w:tmpl w:val="69F8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42408"/>
    <w:multiLevelType w:val="multilevel"/>
    <w:tmpl w:val="F738A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41A58"/>
    <w:multiLevelType w:val="multilevel"/>
    <w:tmpl w:val="BDEC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224A90"/>
    <w:multiLevelType w:val="multilevel"/>
    <w:tmpl w:val="5FFE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874B27"/>
    <w:multiLevelType w:val="hybridMultilevel"/>
    <w:tmpl w:val="9EB03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1190EB9"/>
    <w:multiLevelType w:val="hybridMultilevel"/>
    <w:tmpl w:val="C7908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AF514B"/>
    <w:multiLevelType w:val="hybridMultilevel"/>
    <w:tmpl w:val="EF1204E2"/>
    <w:lvl w:ilvl="0" w:tplc="11C27BC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F1405F"/>
    <w:multiLevelType w:val="multilevel"/>
    <w:tmpl w:val="9610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D54E9D"/>
    <w:multiLevelType w:val="hybridMultilevel"/>
    <w:tmpl w:val="22C07C2E"/>
    <w:lvl w:ilvl="0" w:tplc="0F2680E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862346"/>
    <w:multiLevelType w:val="hybridMultilevel"/>
    <w:tmpl w:val="C0B6AE90"/>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28" w15:restartNumberingAfterBreak="0">
    <w:nsid w:val="4E7F356F"/>
    <w:multiLevelType w:val="multilevel"/>
    <w:tmpl w:val="229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02353E"/>
    <w:multiLevelType w:val="hybridMultilevel"/>
    <w:tmpl w:val="74D473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0825031"/>
    <w:multiLevelType w:val="hybridMultilevel"/>
    <w:tmpl w:val="F992E4CA"/>
    <w:lvl w:ilvl="0" w:tplc="B7B2D8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495908"/>
    <w:multiLevelType w:val="hybridMultilevel"/>
    <w:tmpl w:val="8AF41C8E"/>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32" w15:restartNumberingAfterBreak="0">
    <w:nsid w:val="5430756C"/>
    <w:multiLevelType w:val="hybridMultilevel"/>
    <w:tmpl w:val="F6083E46"/>
    <w:lvl w:ilvl="0" w:tplc="662AC16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6930C4"/>
    <w:multiLevelType w:val="multilevel"/>
    <w:tmpl w:val="FFAA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8E550F"/>
    <w:multiLevelType w:val="hybridMultilevel"/>
    <w:tmpl w:val="EB722AC0"/>
    <w:lvl w:ilvl="0" w:tplc="0204C4D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4A18D4"/>
    <w:multiLevelType w:val="hybridMultilevel"/>
    <w:tmpl w:val="7272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E77409"/>
    <w:multiLevelType w:val="multilevel"/>
    <w:tmpl w:val="B878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8E7E2A"/>
    <w:multiLevelType w:val="hybridMultilevel"/>
    <w:tmpl w:val="A9580304"/>
    <w:lvl w:ilvl="0" w:tplc="F9B41C5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02767D"/>
    <w:multiLevelType w:val="hybridMultilevel"/>
    <w:tmpl w:val="A0C07272"/>
    <w:lvl w:ilvl="0" w:tplc="A296C45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8566D2"/>
    <w:multiLevelType w:val="hybridMultilevel"/>
    <w:tmpl w:val="B10EE58A"/>
    <w:lvl w:ilvl="0" w:tplc="10B2DBDA">
      <w:start w:val="1"/>
      <w:numFmt w:val="bullet"/>
      <w:lvlText w:val=""/>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217096"/>
    <w:multiLevelType w:val="hybridMultilevel"/>
    <w:tmpl w:val="0BBA39E2"/>
    <w:lvl w:ilvl="0" w:tplc="A296C45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C87031"/>
    <w:multiLevelType w:val="hybridMultilevel"/>
    <w:tmpl w:val="BA5010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2754957"/>
    <w:multiLevelType w:val="hybridMultilevel"/>
    <w:tmpl w:val="8A3EF0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3043A63"/>
    <w:multiLevelType w:val="hybridMultilevel"/>
    <w:tmpl w:val="45C4D4DA"/>
    <w:lvl w:ilvl="0" w:tplc="4E0EE70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017DC7"/>
    <w:multiLevelType w:val="multilevel"/>
    <w:tmpl w:val="0BAE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3F7CBC"/>
    <w:multiLevelType w:val="hybridMultilevel"/>
    <w:tmpl w:val="09BE18C2"/>
    <w:lvl w:ilvl="0" w:tplc="302C7F4E">
      <w:start w:val="1"/>
      <w:numFmt w:val="bullet"/>
      <w:lvlText w:val=""/>
      <w:lvlJc w:val="left"/>
      <w:pPr>
        <w:ind w:left="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5A3F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DA973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0A80F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BCCCF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F8257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48AAE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C093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95C402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B937D80"/>
    <w:multiLevelType w:val="hybridMultilevel"/>
    <w:tmpl w:val="C58C2B16"/>
    <w:lvl w:ilvl="0" w:tplc="BF98E45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55125B"/>
    <w:multiLevelType w:val="multilevel"/>
    <w:tmpl w:val="E076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CE736B"/>
    <w:multiLevelType w:val="hybridMultilevel"/>
    <w:tmpl w:val="9D08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1810BB"/>
    <w:multiLevelType w:val="multilevel"/>
    <w:tmpl w:val="EE02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6718815">
    <w:abstractNumId w:val="45"/>
  </w:num>
  <w:num w:numId="2" w16cid:durableId="1008824743">
    <w:abstractNumId w:val="6"/>
  </w:num>
  <w:num w:numId="3" w16cid:durableId="1463574333">
    <w:abstractNumId w:val="19"/>
  </w:num>
  <w:num w:numId="4" w16cid:durableId="2099018171">
    <w:abstractNumId w:val="48"/>
  </w:num>
  <w:num w:numId="5" w16cid:durableId="353768004">
    <w:abstractNumId w:val="39"/>
  </w:num>
  <w:num w:numId="6" w16cid:durableId="1852455243">
    <w:abstractNumId w:val="38"/>
  </w:num>
  <w:num w:numId="7" w16cid:durableId="1611473693">
    <w:abstractNumId w:val="40"/>
  </w:num>
  <w:num w:numId="8" w16cid:durableId="1597982381">
    <w:abstractNumId w:val="35"/>
  </w:num>
  <w:num w:numId="9" w16cid:durableId="2020698831">
    <w:abstractNumId w:val="24"/>
  </w:num>
  <w:num w:numId="10" w16cid:durableId="1220705495">
    <w:abstractNumId w:val="5"/>
  </w:num>
  <w:num w:numId="11" w16cid:durableId="254020664">
    <w:abstractNumId w:val="17"/>
  </w:num>
  <w:num w:numId="12" w16cid:durableId="265580913">
    <w:abstractNumId w:val="3"/>
  </w:num>
  <w:num w:numId="13" w16cid:durableId="378017784">
    <w:abstractNumId w:val="37"/>
  </w:num>
  <w:num w:numId="14" w16cid:durableId="1111123099">
    <w:abstractNumId w:val="15"/>
  </w:num>
  <w:num w:numId="15" w16cid:durableId="367685327">
    <w:abstractNumId w:val="26"/>
  </w:num>
  <w:num w:numId="16" w16cid:durableId="386993449">
    <w:abstractNumId w:val="0"/>
  </w:num>
  <w:num w:numId="17" w16cid:durableId="1961495816">
    <w:abstractNumId w:val="32"/>
  </w:num>
  <w:num w:numId="18" w16cid:durableId="1324117368">
    <w:abstractNumId w:val="34"/>
  </w:num>
  <w:num w:numId="19" w16cid:durableId="152912217">
    <w:abstractNumId w:val="8"/>
  </w:num>
  <w:num w:numId="20" w16cid:durableId="627473833">
    <w:abstractNumId w:val="46"/>
  </w:num>
  <w:num w:numId="21" w16cid:durableId="1398866043">
    <w:abstractNumId w:val="43"/>
  </w:num>
  <w:num w:numId="22" w16cid:durableId="1551919098">
    <w:abstractNumId w:val="9"/>
  </w:num>
  <w:num w:numId="23" w16cid:durableId="2034988840">
    <w:abstractNumId w:val="27"/>
  </w:num>
  <w:num w:numId="24" w16cid:durableId="14305931">
    <w:abstractNumId w:val="22"/>
  </w:num>
  <w:num w:numId="25" w16cid:durableId="2706852">
    <w:abstractNumId w:val="42"/>
  </w:num>
  <w:num w:numId="26" w16cid:durableId="1090470750">
    <w:abstractNumId w:val="10"/>
  </w:num>
  <w:num w:numId="27" w16cid:durableId="1189566019">
    <w:abstractNumId w:val="41"/>
  </w:num>
  <w:num w:numId="28" w16cid:durableId="592711809">
    <w:abstractNumId w:val="2"/>
  </w:num>
  <w:num w:numId="29" w16cid:durableId="1126581979">
    <w:abstractNumId w:val="29"/>
  </w:num>
  <w:num w:numId="30" w16cid:durableId="1081950420">
    <w:abstractNumId w:val="31"/>
  </w:num>
  <w:num w:numId="31" w16cid:durableId="1366827826">
    <w:abstractNumId w:val="12"/>
  </w:num>
  <w:num w:numId="32" w16cid:durableId="1462109122">
    <w:abstractNumId w:val="16"/>
  </w:num>
  <w:num w:numId="33" w16cid:durableId="1269002305">
    <w:abstractNumId w:val="13"/>
  </w:num>
  <w:num w:numId="34" w16cid:durableId="1358119679">
    <w:abstractNumId w:val="18"/>
  </w:num>
  <w:num w:numId="35" w16cid:durableId="1544363775">
    <w:abstractNumId w:val="30"/>
  </w:num>
  <w:num w:numId="36" w16cid:durableId="1992097994">
    <w:abstractNumId w:val="11"/>
  </w:num>
  <w:num w:numId="37" w16cid:durableId="1890994191">
    <w:abstractNumId w:val="44"/>
  </w:num>
  <w:num w:numId="38" w16cid:durableId="956252780">
    <w:abstractNumId w:val="47"/>
  </w:num>
  <w:num w:numId="39" w16cid:durableId="1878811209">
    <w:abstractNumId w:val="36"/>
  </w:num>
  <w:num w:numId="40" w16cid:durableId="1571580450">
    <w:abstractNumId w:val="1"/>
  </w:num>
  <w:num w:numId="41" w16cid:durableId="1865554572">
    <w:abstractNumId w:val="20"/>
  </w:num>
  <w:num w:numId="42" w16cid:durableId="568803587">
    <w:abstractNumId w:val="28"/>
  </w:num>
  <w:num w:numId="43" w16cid:durableId="1588078801">
    <w:abstractNumId w:val="7"/>
  </w:num>
  <w:num w:numId="44" w16cid:durableId="647826052">
    <w:abstractNumId w:val="33"/>
  </w:num>
  <w:num w:numId="45" w16cid:durableId="535235833">
    <w:abstractNumId w:val="25"/>
  </w:num>
  <w:num w:numId="46" w16cid:durableId="1774981859">
    <w:abstractNumId w:val="49"/>
  </w:num>
  <w:num w:numId="47" w16cid:durableId="1284576501">
    <w:abstractNumId w:val="14"/>
  </w:num>
  <w:num w:numId="48" w16cid:durableId="641497686">
    <w:abstractNumId w:val="4"/>
  </w:num>
  <w:num w:numId="49" w16cid:durableId="2095741640">
    <w:abstractNumId w:val="21"/>
  </w:num>
  <w:num w:numId="50" w16cid:durableId="727992738">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guel Watler">
    <w15:presenceInfo w15:providerId="Windows Live" w15:userId="e61153c1a27a27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0334A65-71EB-46D0-A127-C386ABE625DC}"/>
    <w:docVar w:name="dgnword-eventsink" w:val="1988417594704"/>
  </w:docVars>
  <w:rsids>
    <w:rsidRoot w:val="009247DD"/>
    <w:rsid w:val="00002343"/>
    <w:rsid w:val="00002586"/>
    <w:rsid w:val="000100E9"/>
    <w:rsid w:val="00014A38"/>
    <w:rsid w:val="0002396F"/>
    <w:rsid w:val="0002596E"/>
    <w:rsid w:val="00033FD5"/>
    <w:rsid w:val="00036AE4"/>
    <w:rsid w:val="0004717D"/>
    <w:rsid w:val="00053334"/>
    <w:rsid w:val="00053E88"/>
    <w:rsid w:val="000571F6"/>
    <w:rsid w:val="0007409A"/>
    <w:rsid w:val="00080E9E"/>
    <w:rsid w:val="00094EC8"/>
    <w:rsid w:val="00095635"/>
    <w:rsid w:val="000A2CA7"/>
    <w:rsid w:val="000A4AC3"/>
    <w:rsid w:val="000A7331"/>
    <w:rsid w:val="000B0182"/>
    <w:rsid w:val="000B07E9"/>
    <w:rsid w:val="000B11C7"/>
    <w:rsid w:val="000B266C"/>
    <w:rsid w:val="000C145F"/>
    <w:rsid w:val="000D0109"/>
    <w:rsid w:val="000D0F92"/>
    <w:rsid w:val="000D3CA3"/>
    <w:rsid w:val="000E1106"/>
    <w:rsid w:val="000E4C8A"/>
    <w:rsid w:val="000E784A"/>
    <w:rsid w:val="000F4557"/>
    <w:rsid w:val="00101E0E"/>
    <w:rsid w:val="00104DF1"/>
    <w:rsid w:val="001074F9"/>
    <w:rsid w:val="00110ABD"/>
    <w:rsid w:val="00122130"/>
    <w:rsid w:val="00124F1E"/>
    <w:rsid w:val="001333D7"/>
    <w:rsid w:val="0014120B"/>
    <w:rsid w:val="00153373"/>
    <w:rsid w:val="00154705"/>
    <w:rsid w:val="00162528"/>
    <w:rsid w:val="00167D1D"/>
    <w:rsid w:val="00172600"/>
    <w:rsid w:val="001831F5"/>
    <w:rsid w:val="0018475D"/>
    <w:rsid w:val="00184D5F"/>
    <w:rsid w:val="0019168D"/>
    <w:rsid w:val="001B08D8"/>
    <w:rsid w:val="001C3AF5"/>
    <w:rsid w:val="001C4082"/>
    <w:rsid w:val="001C7416"/>
    <w:rsid w:val="001D020D"/>
    <w:rsid w:val="001D16BA"/>
    <w:rsid w:val="001D7ACE"/>
    <w:rsid w:val="001D7EA4"/>
    <w:rsid w:val="001E1480"/>
    <w:rsid w:val="001E2840"/>
    <w:rsid w:val="001E71AE"/>
    <w:rsid w:val="001E75D1"/>
    <w:rsid w:val="001E77D4"/>
    <w:rsid w:val="001E7C5A"/>
    <w:rsid w:val="001F10A1"/>
    <w:rsid w:val="0022299A"/>
    <w:rsid w:val="00226A2C"/>
    <w:rsid w:val="0022775A"/>
    <w:rsid w:val="00246655"/>
    <w:rsid w:val="00252FE0"/>
    <w:rsid w:val="00260F0E"/>
    <w:rsid w:val="00261CB8"/>
    <w:rsid w:val="002622F1"/>
    <w:rsid w:val="00263746"/>
    <w:rsid w:val="00267AC6"/>
    <w:rsid w:val="002718B0"/>
    <w:rsid w:val="00273279"/>
    <w:rsid w:val="00273DC6"/>
    <w:rsid w:val="00284AA0"/>
    <w:rsid w:val="00285D38"/>
    <w:rsid w:val="0028626B"/>
    <w:rsid w:val="002921F8"/>
    <w:rsid w:val="00295D4C"/>
    <w:rsid w:val="00296025"/>
    <w:rsid w:val="002A4CB6"/>
    <w:rsid w:val="002A7E81"/>
    <w:rsid w:val="002B65C5"/>
    <w:rsid w:val="002F2224"/>
    <w:rsid w:val="00302484"/>
    <w:rsid w:val="00303534"/>
    <w:rsid w:val="0031129D"/>
    <w:rsid w:val="0031395D"/>
    <w:rsid w:val="003145C1"/>
    <w:rsid w:val="003237B4"/>
    <w:rsid w:val="00323E37"/>
    <w:rsid w:val="003319B1"/>
    <w:rsid w:val="00342FF0"/>
    <w:rsid w:val="00346545"/>
    <w:rsid w:val="00346CC8"/>
    <w:rsid w:val="0036186C"/>
    <w:rsid w:val="00365954"/>
    <w:rsid w:val="00372066"/>
    <w:rsid w:val="00373A32"/>
    <w:rsid w:val="00377FB0"/>
    <w:rsid w:val="003817BE"/>
    <w:rsid w:val="00384525"/>
    <w:rsid w:val="003849B1"/>
    <w:rsid w:val="00397934"/>
    <w:rsid w:val="003A0BCF"/>
    <w:rsid w:val="003A0CF1"/>
    <w:rsid w:val="003A73FE"/>
    <w:rsid w:val="003B3A67"/>
    <w:rsid w:val="003B68CF"/>
    <w:rsid w:val="003C126C"/>
    <w:rsid w:val="003C49C7"/>
    <w:rsid w:val="003C5101"/>
    <w:rsid w:val="003C5B20"/>
    <w:rsid w:val="003D0D6C"/>
    <w:rsid w:val="003D6AD6"/>
    <w:rsid w:val="003D7B58"/>
    <w:rsid w:val="003E13FF"/>
    <w:rsid w:val="003E1F53"/>
    <w:rsid w:val="003E2A37"/>
    <w:rsid w:val="003F0FE4"/>
    <w:rsid w:val="003F1A02"/>
    <w:rsid w:val="003F223A"/>
    <w:rsid w:val="003F2C53"/>
    <w:rsid w:val="003F58B1"/>
    <w:rsid w:val="00402B8F"/>
    <w:rsid w:val="00415F0A"/>
    <w:rsid w:val="0041647F"/>
    <w:rsid w:val="00420250"/>
    <w:rsid w:val="00421A6A"/>
    <w:rsid w:val="00427F2B"/>
    <w:rsid w:val="0043444C"/>
    <w:rsid w:val="004344C6"/>
    <w:rsid w:val="00434E42"/>
    <w:rsid w:val="00442CF2"/>
    <w:rsid w:val="00465F52"/>
    <w:rsid w:val="00471DD0"/>
    <w:rsid w:val="00474072"/>
    <w:rsid w:val="00480198"/>
    <w:rsid w:val="00486068"/>
    <w:rsid w:val="0049190C"/>
    <w:rsid w:val="00492BDB"/>
    <w:rsid w:val="004A45F6"/>
    <w:rsid w:val="004A587C"/>
    <w:rsid w:val="004A6ACA"/>
    <w:rsid w:val="004B0DDD"/>
    <w:rsid w:val="004B46C9"/>
    <w:rsid w:val="004B5DD3"/>
    <w:rsid w:val="004C094B"/>
    <w:rsid w:val="004C1A10"/>
    <w:rsid w:val="004C5083"/>
    <w:rsid w:val="004C5878"/>
    <w:rsid w:val="004C7D11"/>
    <w:rsid w:val="004D516D"/>
    <w:rsid w:val="004D723C"/>
    <w:rsid w:val="004E2560"/>
    <w:rsid w:val="004E7247"/>
    <w:rsid w:val="00503788"/>
    <w:rsid w:val="00504253"/>
    <w:rsid w:val="00504BEE"/>
    <w:rsid w:val="00512C0C"/>
    <w:rsid w:val="00522E30"/>
    <w:rsid w:val="005319C1"/>
    <w:rsid w:val="00533B6E"/>
    <w:rsid w:val="00540CF6"/>
    <w:rsid w:val="00545AB3"/>
    <w:rsid w:val="00555C70"/>
    <w:rsid w:val="005650E2"/>
    <w:rsid w:val="00572DC1"/>
    <w:rsid w:val="005736CD"/>
    <w:rsid w:val="00577B1D"/>
    <w:rsid w:val="00580232"/>
    <w:rsid w:val="00582DFF"/>
    <w:rsid w:val="005877A2"/>
    <w:rsid w:val="005909F2"/>
    <w:rsid w:val="00594BAA"/>
    <w:rsid w:val="005952D9"/>
    <w:rsid w:val="00597564"/>
    <w:rsid w:val="00597E35"/>
    <w:rsid w:val="005A11A9"/>
    <w:rsid w:val="005A2D18"/>
    <w:rsid w:val="005B004B"/>
    <w:rsid w:val="005B1E86"/>
    <w:rsid w:val="005C52EF"/>
    <w:rsid w:val="005C55D4"/>
    <w:rsid w:val="005D27C0"/>
    <w:rsid w:val="005D3CBF"/>
    <w:rsid w:val="005E1D74"/>
    <w:rsid w:val="005E4B00"/>
    <w:rsid w:val="005E5CFE"/>
    <w:rsid w:val="005E6274"/>
    <w:rsid w:val="00600A2B"/>
    <w:rsid w:val="006066BC"/>
    <w:rsid w:val="00611806"/>
    <w:rsid w:val="00615E97"/>
    <w:rsid w:val="006165CE"/>
    <w:rsid w:val="006173AD"/>
    <w:rsid w:val="00622136"/>
    <w:rsid w:val="00623780"/>
    <w:rsid w:val="00651070"/>
    <w:rsid w:val="006655B7"/>
    <w:rsid w:val="00675B47"/>
    <w:rsid w:val="00680991"/>
    <w:rsid w:val="00680F30"/>
    <w:rsid w:val="00693374"/>
    <w:rsid w:val="00693B75"/>
    <w:rsid w:val="00693E00"/>
    <w:rsid w:val="00695234"/>
    <w:rsid w:val="00695F15"/>
    <w:rsid w:val="006A049B"/>
    <w:rsid w:val="006A12A9"/>
    <w:rsid w:val="006A1D28"/>
    <w:rsid w:val="006A67BB"/>
    <w:rsid w:val="006C193D"/>
    <w:rsid w:val="006C3D4D"/>
    <w:rsid w:val="006C54AB"/>
    <w:rsid w:val="006D1C93"/>
    <w:rsid w:val="006D5054"/>
    <w:rsid w:val="006D79E1"/>
    <w:rsid w:val="006E6F87"/>
    <w:rsid w:val="006F1F54"/>
    <w:rsid w:val="00700BD2"/>
    <w:rsid w:val="00706A95"/>
    <w:rsid w:val="00722618"/>
    <w:rsid w:val="00723558"/>
    <w:rsid w:val="007273B7"/>
    <w:rsid w:val="007338C3"/>
    <w:rsid w:val="00734E4B"/>
    <w:rsid w:val="007366D4"/>
    <w:rsid w:val="007426AC"/>
    <w:rsid w:val="00745A1A"/>
    <w:rsid w:val="007469EE"/>
    <w:rsid w:val="00751EB3"/>
    <w:rsid w:val="00753056"/>
    <w:rsid w:val="0075596B"/>
    <w:rsid w:val="007565A1"/>
    <w:rsid w:val="00764D6E"/>
    <w:rsid w:val="00770C24"/>
    <w:rsid w:val="00775039"/>
    <w:rsid w:val="007908FF"/>
    <w:rsid w:val="00792B0A"/>
    <w:rsid w:val="00795EA4"/>
    <w:rsid w:val="0079634C"/>
    <w:rsid w:val="00796B07"/>
    <w:rsid w:val="007A0B81"/>
    <w:rsid w:val="007B5BD6"/>
    <w:rsid w:val="007B618B"/>
    <w:rsid w:val="007C0F79"/>
    <w:rsid w:val="007C3CDF"/>
    <w:rsid w:val="007C4DC3"/>
    <w:rsid w:val="007C5A98"/>
    <w:rsid w:val="007D3AFB"/>
    <w:rsid w:val="007D574E"/>
    <w:rsid w:val="007E0C79"/>
    <w:rsid w:val="007E1901"/>
    <w:rsid w:val="007E2843"/>
    <w:rsid w:val="007E558A"/>
    <w:rsid w:val="008013E3"/>
    <w:rsid w:val="0080580A"/>
    <w:rsid w:val="00811536"/>
    <w:rsid w:val="008219D6"/>
    <w:rsid w:val="00825C56"/>
    <w:rsid w:val="00827B77"/>
    <w:rsid w:val="00831164"/>
    <w:rsid w:val="00832553"/>
    <w:rsid w:val="0084302D"/>
    <w:rsid w:val="00844333"/>
    <w:rsid w:val="00845727"/>
    <w:rsid w:val="00845AD3"/>
    <w:rsid w:val="00847101"/>
    <w:rsid w:val="008534F8"/>
    <w:rsid w:val="0085481E"/>
    <w:rsid w:val="00861084"/>
    <w:rsid w:val="00863BC0"/>
    <w:rsid w:val="008754E2"/>
    <w:rsid w:val="0089737F"/>
    <w:rsid w:val="00897C8D"/>
    <w:rsid w:val="008A0759"/>
    <w:rsid w:val="008D437B"/>
    <w:rsid w:val="008E0E8F"/>
    <w:rsid w:val="008E3779"/>
    <w:rsid w:val="008E73D8"/>
    <w:rsid w:val="008F2BA3"/>
    <w:rsid w:val="00902086"/>
    <w:rsid w:val="00902395"/>
    <w:rsid w:val="009048AA"/>
    <w:rsid w:val="00906A6D"/>
    <w:rsid w:val="00915E83"/>
    <w:rsid w:val="00916BFC"/>
    <w:rsid w:val="009218F0"/>
    <w:rsid w:val="009247DD"/>
    <w:rsid w:val="00927D8C"/>
    <w:rsid w:val="0093405F"/>
    <w:rsid w:val="00935AFD"/>
    <w:rsid w:val="00940C0B"/>
    <w:rsid w:val="009456FB"/>
    <w:rsid w:val="009468F5"/>
    <w:rsid w:val="00946E05"/>
    <w:rsid w:val="00957560"/>
    <w:rsid w:val="00957E75"/>
    <w:rsid w:val="0096131E"/>
    <w:rsid w:val="009717F0"/>
    <w:rsid w:val="00975045"/>
    <w:rsid w:val="009820C2"/>
    <w:rsid w:val="00985A43"/>
    <w:rsid w:val="00987550"/>
    <w:rsid w:val="0099224E"/>
    <w:rsid w:val="009B2ED3"/>
    <w:rsid w:val="009B6A12"/>
    <w:rsid w:val="009D007A"/>
    <w:rsid w:val="009D22C9"/>
    <w:rsid w:val="009D6E15"/>
    <w:rsid w:val="009E1F8E"/>
    <w:rsid w:val="009E20E2"/>
    <w:rsid w:val="009E6F7A"/>
    <w:rsid w:val="009F0E90"/>
    <w:rsid w:val="009F173D"/>
    <w:rsid w:val="00A103E6"/>
    <w:rsid w:val="00A103EF"/>
    <w:rsid w:val="00A109EF"/>
    <w:rsid w:val="00A1681B"/>
    <w:rsid w:val="00A23A14"/>
    <w:rsid w:val="00A409D1"/>
    <w:rsid w:val="00A40C74"/>
    <w:rsid w:val="00A4445E"/>
    <w:rsid w:val="00A53B41"/>
    <w:rsid w:val="00A577EB"/>
    <w:rsid w:val="00A65BD1"/>
    <w:rsid w:val="00A665DB"/>
    <w:rsid w:val="00A9595A"/>
    <w:rsid w:val="00AA3CAC"/>
    <w:rsid w:val="00AB0EDD"/>
    <w:rsid w:val="00AB0FA8"/>
    <w:rsid w:val="00AB142E"/>
    <w:rsid w:val="00AB2D01"/>
    <w:rsid w:val="00AB2FBA"/>
    <w:rsid w:val="00AB3B58"/>
    <w:rsid w:val="00AB5BB8"/>
    <w:rsid w:val="00AC788A"/>
    <w:rsid w:val="00AD1FCD"/>
    <w:rsid w:val="00AE1B14"/>
    <w:rsid w:val="00AE3004"/>
    <w:rsid w:val="00AF43D6"/>
    <w:rsid w:val="00AF5665"/>
    <w:rsid w:val="00B0073D"/>
    <w:rsid w:val="00B05CAF"/>
    <w:rsid w:val="00B066F7"/>
    <w:rsid w:val="00B13DB6"/>
    <w:rsid w:val="00B2786F"/>
    <w:rsid w:val="00B352FE"/>
    <w:rsid w:val="00B44435"/>
    <w:rsid w:val="00B60FC3"/>
    <w:rsid w:val="00B6586F"/>
    <w:rsid w:val="00B71BD7"/>
    <w:rsid w:val="00B75AC4"/>
    <w:rsid w:val="00B80B0E"/>
    <w:rsid w:val="00B80EC4"/>
    <w:rsid w:val="00B85C35"/>
    <w:rsid w:val="00B85F0C"/>
    <w:rsid w:val="00B86C57"/>
    <w:rsid w:val="00BA272C"/>
    <w:rsid w:val="00BA4005"/>
    <w:rsid w:val="00BB7EF5"/>
    <w:rsid w:val="00BC0216"/>
    <w:rsid w:val="00BD2CB5"/>
    <w:rsid w:val="00BD3559"/>
    <w:rsid w:val="00BE16BC"/>
    <w:rsid w:val="00BE7E5B"/>
    <w:rsid w:val="00BF2A4C"/>
    <w:rsid w:val="00BF7D64"/>
    <w:rsid w:val="00BF7F43"/>
    <w:rsid w:val="00C018F5"/>
    <w:rsid w:val="00C02F12"/>
    <w:rsid w:val="00C22117"/>
    <w:rsid w:val="00C23244"/>
    <w:rsid w:val="00C258C9"/>
    <w:rsid w:val="00C25A75"/>
    <w:rsid w:val="00C31DA8"/>
    <w:rsid w:val="00C3496F"/>
    <w:rsid w:val="00C50C34"/>
    <w:rsid w:val="00C56447"/>
    <w:rsid w:val="00C56ACC"/>
    <w:rsid w:val="00C631C8"/>
    <w:rsid w:val="00C64237"/>
    <w:rsid w:val="00C7337C"/>
    <w:rsid w:val="00C811F9"/>
    <w:rsid w:val="00C84C7D"/>
    <w:rsid w:val="00C84D8F"/>
    <w:rsid w:val="00C92798"/>
    <w:rsid w:val="00C94181"/>
    <w:rsid w:val="00C95AD0"/>
    <w:rsid w:val="00CA7D01"/>
    <w:rsid w:val="00CB13B8"/>
    <w:rsid w:val="00CB43FF"/>
    <w:rsid w:val="00CC1227"/>
    <w:rsid w:val="00CC2FE7"/>
    <w:rsid w:val="00CC5099"/>
    <w:rsid w:val="00CC5BC4"/>
    <w:rsid w:val="00CC6E2F"/>
    <w:rsid w:val="00CD30D8"/>
    <w:rsid w:val="00CD3D18"/>
    <w:rsid w:val="00CE2104"/>
    <w:rsid w:val="00CE6D28"/>
    <w:rsid w:val="00CF31E5"/>
    <w:rsid w:val="00CF6D61"/>
    <w:rsid w:val="00D22D8A"/>
    <w:rsid w:val="00D25605"/>
    <w:rsid w:val="00D33B1F"/>
    <w:rsid w:val="00D342E7"/>
    <w:rsid w:val="00D406FE"/>
    <w:rsid w:val="00D421C9"/>
    <w:rsid w:val="00D62660"/>
    <w:rsid w:val="00D71882"/>
    <w:rsid w:val="00D723DA"/>
    <w:rsid w:val="00D74A16"/>
    <w:rsid w:val="00D81506"/>
    <w:rsid w:val="00D926CE"/>
    <w:rsid w:val="00D92E90"/>
    <w:rsid w:val="00DA37E1"/>
    <w:rsid w:val="00DA46C5"/>
    <w:rsid w:val="00DB33BA"/>
    <w:rsid w:val="00DC3338"/>
    <w:rsid w:val="00DC5905"/>
    <w:rsid w:val="00DD02A3"/>
    <w:rsid w:val="00DD117A"/>
    <w:rsid w:val="00DD4FE1"/>
    <w:rsid w:val="00DD5DBF"/>
    <w:rsid w:val="00DE308D"/>
    <w:rsid w:val="00DF0665"/>
    <w:rsid w:val="00DF4B80"/>
    <w:rsid w:val="00DF5BD2"/>
    <w:rsid w:val="00DF63CB"/>
    <w:rsid w:val="00E009B0"/>
    <w:rsid w:val="00E02194"/>
    <w:rsid w:val="00E03552"/>
    <w:rsid w:val="00E11C28"/>
    <w:rsid w:val="00E1240C"/>
    <w:rsid w:val="00E12AB1"/>
    <w:rsid w:val="00E14148"/>
    <w:rsid w:val="00E20C28"/>
    <w:rsid w:val="00E219D9"/>
    <w:rsid w:val="00E26EE1"/>
    <w:rsid w:val="00E27DF3"/>
    <w:rsid w:val="00E3177E"/>
    <w:rsid w:val="00E4113B"/>
    <w:rsid w:val="00E43778"/>
    <w:rsid w:val="00E43C3A"/>
    <w:rsid w:val="00E44B86"/>
    <w:rsid w:val="00E459CE"/>
    <w:rsid w:val="00E5404D"/>
    <w:rsid w:val="00E545F8"/>
    <w:rsid w:val="00E56AF6"/>
    <w:rsid w:val="00E57605"/>
    <w:rsid w:val="00E602DD"/>
    <w:rsid w:val="00E640F2"/>
    <w:rsid w:val="00E64CF9"/>
    <w:rsid w:val="00E747AF"/>
    <w:rsid w:val="00E75AD8"/>
    <w:rsid w:val="00E75B31"/>
    <w:rsid w:val="00E801E4"/>
    <w:rsid w:val="00E86040"/>
    <w:rsid w:val="00E9139F"/>
    <w:rsid w:val="00E93006"/>
    <w:rsid w:val="00E94E20"/>
    <w:rsid w:val="00EA34A3"/>
    <w:rsid w:val="00EA7FDF"/>
    <w:rsid w:val="00EB12A2"/>
    <w:rsid w:val="00EB63FE"/>
    <w:rsid w:val="00EB70B7"/>
    <w:rsid w:val="00EB76DB"/>
    <w:rsid w:val="00EC1141"/>
    <w:rsid w:val="00EC47EE"/>
    <w:rsid w:val="00EC586E"/>
    <w:rsid w:val="00EC58FF"/>
    <w:rsid w:val="00ED4387"/>
    <w:rsid w:val="00ED5CAC"/>
    <w:rsid w:val="00ED62B3"/>
    <w:rsid w:val="00EE5023"/>
    <w:rsid w:val="00EF0BC2"/>
    <w:rsid w:val="00F01F63"/>
    <w:rsid w:val="00F04C9A"/>
    <w:rsid w:val="00F06E39"/>
    <w:rsid w:val="00F176E7"/>
    <w:rsid w:val="00F24981"/>
    <w:rsid w:val="00F2694A"/>
    <w:rsid w:val="00F324D2"/>
    <w:rsid w:val="00F36FFF"/>
    <w:rsid w:val="00F40CAA"/>
    <w:rsid w:val="00F420C3"/>
    <w:rsid w:val="00F4369B"/>
    <w:rsid w:val="00F444B1"/>
    <w:rsid w:val="00F45091"/>
    <w:rsid w:val="00F4652A"/>
    <w:rsid w:val="00F508DA"/>
    <w:rsid w:val="00F51BEB"/>
    <w:rsid w:val="00F51CE2"/>
    <w:rsid w:val="00F57596"/>
    <w:rsid w:val="00F57A5C"/>
    <w:rsid w:val="00F61096"/>
    <w:rsid w:val="00F65D27"/>
    <w:rsid w:val="00F777C0"/>
    <w:rsid w:val="00F932A4"/>
    <w:rsid w:val="00FA3C1D"/>
    <w:rsid w:val="00FA44C6"/>
    <w:rsid w:val="00FA4659"/>
    <w:rsid w:val="00FB2683"/>
    <w:rsid w:val="00FB2BCA"/>
    <w:rsid w:val="00FB67C9"/>
    <w:rsid w:val="00FC6881"/>
    <w:rsid w:val="00FD5AE6"/>
    <w:rsid w:val="00FE0060"/>
    <w:rsid w:val="00FE5C76"/>
    <w:rsid w:val="00FE7447"/>
    <w:rsid w:val="00FF235D"/>
    <w:rsid w:val="00FF5223"/>
    <w:rsid w:val="00FF6E25"/>
    <w:rsid w:val="00FF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37F23"/>
  <w15:docId w15:val="{27D42A80-3979-49FA-984D-04F1A669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5"/>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C5878"/>
    <w:rPr>
      <w:color w:val="0563C1" w:themeColor="hyperlink"/>
      <w:u w:val="single"/>
    </w:rPr>
  </w:style>
  <w:style w:type="table" w:styleId="TableGrid0">
    <w:name w:val="Table Grid"/>
    <w:basedOn w:val="TableNormal"/>
    <w:uiPriority w:val="39"/>
    <w:rsid w:val="001E1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0F30"/>
    <w:rPr>
      <w:color w:val="954F72" w:themeColor="followedHyperlink"/>
      <w:u w:val="single"/>
    </w:rPr>
  </w:style>
  <w:style w:type="paragraph" w:styleId="NormalWeb">
    <w:name w:val="Normal (Web)"/>
    <w:basedOn w:val="Normal"/>
    <w:uiPriority w:val="99"/>
    <w:unhideWhenUsed/>
    <w:rsid w:val="00CE2104"/>
    <w:pPr>
      <w:spacing w:before="100" w:beforeAutospacing="1" w:after="100" w:afterAutospacing="1" w:line="240" w:lineRule="auto"/>
    </w:pPr>
    <w:rPr>
      <w:rFonts w:eastAsiaTheme="minorHAnsi"/>
      <w:color w:val="auto"/>
      <w:lang w:val="en-CA" w:eastAsia="en-CA"/>
    </w:rPr>
  </w:style>
  <w:style w:type="character" w:customStyle="1" w:styleId="normaltextrun">
    <w:name w:val="normaltextrun"/>
    <w:basedOn w:val="DefaultParagraphFont"/>
    <w:rsid w:val="00CE2104"/>
  </w:style>
  <w:style w:type="paragraph" w:styleId="ListParagraph">
    <w:name w:val="List Paragraph"/>
    <w:basedOn w:val="Normal"/>
    <w:uiPriority w:val="34"/>
    <w:qFormat/>
    <w:rsid w:val="0028626B"/>
    <w:pPr>
      <w:ind w:left="720"/>
      <w:contextualSpacing/>
    </w:pPr>
  </w:style>
  <w:style w:type="paragraph" w:styleId="BalloonText">
    <w:name w:val="Balloon Text"/>
    <w:basedOn w:val="Normal"/>
    <w:link w:val="BalloonTextChar"/>
    <w:uiPriority w:val="99"/>
    <w:semiHidden/>
    <w:unhideWhenUsed/>
    <w:rsid w:val="00734E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E4B"/>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734E4B"/>
    <w:rPr>
      <w:sz w:val="16"/>
      <w:szCs w:val="16"/>
    </w:rPr>
  </w:style>
  <w:style w:type="paragraph" w:styleId="CommentText">
    <w:name w:val="annotation text"/>
    <w:basedOn w:val="Normal"/>
    <w:link w:val="CommentTextChar"/>
    <w:uiPriority w:val="99"/>
    <w:semiHidden/>
    <w:unhideWhenUsed/>
    <w:rsid w:val="00734E4B"/>
    <w:pPr>
      <w:spacing w:line="240" w:lineRule="auto"/>
    </w:pPr>
    <w:rPr>
      <w:sz w:val="20"/>
      <w:szCs w:val="20"/>
    </w:rPr>
  </w:style>
  <w:style w:type="character" w:customStyle="1" w:styleId="CommentTextChar">
    <w:name w:val="Comment Text Char"/>
    <w:basedOn w:val="DefaultParagraphFont"/>
    <w:link w:val="CommentText"/>
    <w:uiPriority w:val="99"/>
    <w:semiHidden/>
    <w:rsid w:val="00734E4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34E4B"/>
    <w:rPr>
      <w:b/>
      <w:bCs/>
    </w:rPr>
  </w:style>
  <w:style w:type="character" w:customStyle="1" w:styleId="CommentSubjectChar">
    <w:name w:val="Comment Subject Char"/>
    <w:basedOn w:val="CommentTextChar"/>
    <w:link w:val="CommentSubject"/>
    <w:uiPriority w:val="99"/>
    <w:semiHidden/>
    <w:rsid w:val="00734E4B"/>
    <w:rPr>
      <w:rFonts w:ascii="Calibri" w:eastAsia="Calibri" w:hAnsi="Calibri" w:cs="Calibri"/>
      <w:b/>
      <w:bCs/>
      <w:color w:val="000000"/>
      <w:sz w:val="20"/>
      <w:szCs w:val="20"/>
    </w:rPr>
  </w:style>
  <w:style w:type="paragraph" w:styleId="NoSpacing">
    <w:name w:val="No Spacing"/>
    <w:uiPriority w:val="1"/>
    <w:qFormat/>
    <w:rsid w:val="005C55D4"/>
    <w:pPr>
      <w:spacing w:after="0" w:line="240" w:lineRule="auto"/>
    </w:pPr>
    <w:rPr>
      <w:rFonts w:ascii="Calibri" w:eastAsia="Calibri" w:hAnsi="Calibri" w:cs="Calibri"/>
      <w:color w:val="000000"/>
    </w:rPr>
  </w:style>
  <w:style w:type="paragraph" w:styleId="Revision">
    <w:name w:val="Revision"/>
    <w:hidden/>
    <w:uiPriority w:val="99"/>
    <w:semiHidden/>
    <w:rsid w:val="00EC1141"/>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BD2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CB5"/>
    <w:rPr>
      <w:rFonts w:ascii="Calibri" w:eastAsia="Calibri" w:hAnsi="Calibri" w:cs="Calibri"/>
      <w:color w:val="000000"/>
    </w:rPr>
  </w:style>
  <w:style w:type="paragraph" w:styleId="Footer">
    <w:name w:val="footer"/>
    <w:basedOn w:val="Normal"/>
    <w:link w:val="FooterChar"/>
    <w:uiPriority w:val="99"/>
    <w:unhideWhenUsed/>
    <w:rsid w:val="00BD2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CB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493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bout:blan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191ac66-9152-4bbd-bc7f-5cb5b898ba15" xsi:nil="true"/>
    <lcf76f155ced4ddcb4097134ff3c332f xmlns="f6759040-d046-4ead-920a-51d0beeee03a">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90431BC0474204BA5DF53F8B381F09C" ma:contentTypeVersion="15" ma:contentTypeDescription="Create a new document." ma:contentTypeScope="" ma:versionID="7e11b220aa4d615131144b73da3d5ec9">
  <xsd:schema xmlns:xsd="http://www.w3.org/2001/XMLSchema" xmlns:xs="http://www.w3.org/2001/XMLSchema" xmlns:p="http://schemas.microsoft.com/office/2006/metadata/properties" xmlns:ns2="f6759040-d046-4ead-920a-51d0beeee03a" xmlns:ns3="c191ac66-9152-4bbd-bc7f-5cb5b898ba15" targetNamespace="http://schemas.microsoft.com/office/2006/metadata/properties" ma:root="true" ma:fieldsID="aea1e4634e9575d8e101891bfd5ca138" ns2:_="" ns3:_="">
    <xsd:import namespace="f6759040-d046-4ead-920a-51d0beeee03a"/>
    <xsd:import namespace="c191ac66-9152-4bbd-bc7f-5cb5b898b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759040-d046-4ead-920a-51d0beeee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91ac66-9152-4bbd-bc7f-5cb5b898ba1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1b43d-c62d-450e-ad35-96a2d3be4adb}" ma:internalName="TaxCatchAll" ma:showField="CatchAllData" ma:web="c191ac66-9152-4bbd-bc7f-5cb5b898ba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6AC881-E556-4F84-9E57-B4ADB5DC2CEF}">
  <ds:schemaRefs>
    <ds:schemaRef ds:uri="http://schemas.microsoft.com/office/2006/metadata/properties"/>
    <ds:schemaRef ds:uri="http://schemas.microsoft.com/office/infopath/2007/PartnerControls"/>
    <ds:schemaRef ds:uri="c191ac66-9152-4bbd-bc7f-5cb5b898ba15"/>
    <ds:schemaRef ds:uri="f6759040-d046-4ead-920a-51d0beeee03a"/>
  </ds:schemaRefs>
</ds:datastoreItem>
</file>

<file path=customXml/itemProps2.xml><?xml version="1.0" encoding="utf-8"?>
<ds:datastoreItem xmlns:ds="http://schemas.openxmlformats.org/officeDocument/2006/customXml" ds:itemID="{087293B6-F448-4B0E-9155-FB7701297CE2}">
  <ds:schemaRefs>
    <ds:schemaRef ds:uri="http://schemas.openxmlformats.org/officeDocument/2006/bibliography"/>
  </ds:schemaRefs>
</ds:datastoreItem>
</file>

<file path=customXml/itemProps3.xml><?xml version="1.0" encoding="utf-8"?>
<ds:datastoreItem xmlns:ds="http://schemas.openxmlformats.org/officeDocument/2006/customXml" ds:itemID="{134ACDC8-446D-4C3C-A159-6074757FFD1F}">
  <ds:schemaRefs>
    <ds:schemaRef ds:uri="http://schemas.microsoft.com/sharepoint/v3/contenttype/forms"/>
  </ds:schemaRefs>
</ds:datastoreItem>
</file>

<file path=customXml/itemProps4.xml><?xml version="1.0" encoding="utf-8"?>
<ds:datastoreItem xmlns:ds="http://schemas.openxmlformats.org/officeDocument/2006/customXml" ds:itemID="{C3AD978C-236B-4720-B116-D7DAD2325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759040-d046-4ead-920a-51d0beeee03a"/>
    <ds:schemaRef ds:uri="c191ac66-9152-4bbd-bc7f-5cb5b898b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2773</TotalTime>
  <Pages>1</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SENECA COLLEGE OF APPLIED ARTS &amp; TECHNOLOGY</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COLLEGE OF APPLIED ARTS &amp; TECHNOLOGY</dc:title>
  <dc:subject/>
  <dc:creator>Diana George</dc:creator>
  <cp:keywords/>
  <dc:description/>
  <cp:lastModifiedBy>Miguel Watler</cp:lastModifiedBy>
  <cp:revision>78</cp:revision>
  <cp:lastPrinted>2021-01-06T19:37:00Z</cp:lastPrinted>
  <dcterms:created xsi:type="dcterms:W3CDTF">2021-07-21T21:31:00Z</dcterms:created>
  <dcterms:modified xsi:type="dcterms:W3CDTF">2022-09-02T01:38:00Z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0x010100B90431BC0474204BA5DF53F8B381F09C</vt:lpwstr>
  </property>
</Properties>
</file>